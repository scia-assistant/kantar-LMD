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A25" w:rsidRDefault="00204FF2">
      <w:pPr>
        <w:rPr>
          <w:sz w:val="48"/>
          <w:szCs w:val="48"/>
        </w:rPr>
      </w:pPr>
      <w:r>
        <w:rPr>
          <w:sz w:val="48"/>
          <w:szCs w:val="48"/>
        </w:rPr>
        <w:t>CAWI</w:t>
      </w:r>
    </w:p>
    <w:p w:rsidR="00432A25" w:rsidRDefault="00204FF2">
      <w:pPr>
        <w:rPr>
          <w:sz w:val="44"/>
          <w:szCs w:val="44"/>
        </w:rPr>
      </w:pPr>
      <w:r>
        <w:rPr>
          <w:sz w:val="44"/>
          <w:szCs w:val="44"/>
        </w:rPr>
        <w:t>Questionnaire</w:t>
      </w:r>
    </w:p>
    <w:p w:rsidR="00432A25" w:rsidRDefault="00432A25"/>
    <w:p w:rsidR="00432A25" w:rsidRDefault="00432A25"/>
    <w:p w:rsidR="00432A25" w:rsidRDefault="00432A25"/>
    <w:p w:rsidR="00432A25" w:rsidRDefault="00432A25"/>
    <w:p w:rsidR="00432A25" w:rsidRDefault="00432A25"/>
    <w:p w:rsidR="00432A25" w:rsidRDefault="00204FF2">
      <w:r>
        <w:rPr>
          <w:noProof/>
          <w:lang w:val="nl-NL" w:eastAsia="nl-NL"/>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C4110" id="_x0000_t202" coordsize="21600,21600" o:spt="202" path="m,l,21600r21600,l21600,xe">
                <v:stroke joinstyle="miter"/>
                <v:path gradientshapeok="t" o:connecttype="rect"/>
              </v:shapetype>
              <v:shape id="1"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">
                <o:lock v:ext="edit" selection="t"/>
              </v:shape>
            </w:pict>
          </mc:Fallback>
        </mc:AlternateContent>
      </w:r>
      <w:r>
        <w:rPr>
          <w:noProof/>
          <w:lang w:val="nl-NL" w:eastAsia="nl-NL"/>
        </w:rPr>
        <mc:AlternateContent>
          <mc:Choice Requires="wps">
            <w:drawing>
              <wp:anchor distT="0" distB="0" distL="114300" distR="114300" simplePos="0" relativeHeight="251658240" behindDoc="0" locked="0" layoutInCell="1" allowOverlap="1">
                <wp:simplePos x="0" y="0"/>
                <wp:positionH relativeFrom="column">
                  <wp:posOffset>-80010</wp:posOffset>
                </wp:positionH>
                <wp:positionV relativeFrom="paragraph">
                  <wp:posOffset>83820</wp:posOffset>
                </wp:positionV>
                <wp:extent cx="4600575" cy="1203960"/>
                <wp:effectExtent l="0" t="2540" r="3810" b="3175"/>
                <wp:wrapNone/>
                <wp:docPr id="1" n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20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32A25" w:rsidRPr="00077FCB" w:rsidRDefault="00204FF2">
                            <w:pPr>
                              <w:rPr>
                                <w:b/>
                                <w:lang w:val="fr-FR"/>
                              </w:rPr>
                            </w:pPr>
                            <w:r w:rsidRPr="00077FCB">
                              <w:rPr>
                                <w:b/>
                                <w:lang w:val="fr-FR"/>
                              </w:rPr>
                              <w:t>Jardins et terrasses</w:t>
                            </w:r>
                          </w:p>
                          <w:p w:rsidR="00432A25" w:rsidRPr="00077FCB" w:rsidRDefault="00432A25">
                            <w:pPr>
                              <w:rPr>
                                <w:b/>
                                <w:lang w:val="fr-FR"/>
                              </w:rPr>
                            </w:pPr>
                          </w:p>
                          <w:p w:rsidR="00432A25" w:rsidRPr="00077FCB" w:rsidRDefault="00432A25">
                            <w:pPr>
                              <w:rPr>
                                <w:b/>
                                <w:lang w:val="fr-FR"/>
                              </w:rPr>
                            </w:pPr>
                          </w:p>
                          <w:p w:rsidR="00432A25" w:rsidRPr="00077FCB" w:rsidRDefault="00432A25">
                            <w:pPr>
                              <w:rPr>
                                <w:b/>
                                <w:lang w:val="fr-FR"/>
                              </w:rPr>
                            </w:pPr>
                          </w:p>
                          <w:p w:rsidR="00432A25" w:rsidRPr="00077FCB" w:rsidRDefault="00204FF2">
                            <w:pPr>
                              <w:rPr>
                                <w:lang w:val="fr-FR"/>
                              </w:rPr>
                            </w:pPr>
                            <w:r w:rsidRPr="00077FCB">
                              <w:rPr>
                                <w:lang w:val="fr-FR"/>
                              </w:rPr>
                              <w:t>Client name</w:t>
                            </w:r>
                          </w:p>
                          <w:p w:rsidR="00432A25" w:rsidRPr="00077FCB" w:rsidRDefault="00204FF2">
                            <w:pPr>
                              <w:rPr>
                                <w:b/>
                                <w:lang w:val="fr-FR"/>
                              </w:rPr>
                            </w:pPr>
                            <w:r w:rsidRPr="00077FCB">
                              <w:rPr>
                                <w:b/>
                                <w:lang w:val="fr-FR"/>
                              </w:rPr>
                              <w:t>Etude collective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o:spid="_x0000_s1026" type="#_x0000_t202" style="position:absolute;margin-left:-6.3pt;margin-top:6.6pt;width:362.25pt;height:9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" filled="f" stroked="f" strokeweight=".5pt">
                <v:textbox>
                  <w:txbxContent>
                    <w:p w:rsidR="00432A25" w:rsidRPr="00077FCB" w:rsidRDefault="00204FF2">
                      <w:pPr>
                        <w:rPr>
                          <w:b/>
                          <w:lang w:val="fr-FR"/>
                        </w:rPr>
                      </w:pPr>
                      <w:r w:rsidRPr="00077FCB">
                        <w:rPr>
                          <w:b/>
                          <w:lang w:val="fr-FR"/>
                        </w:rPr>
                        <w:t>Jardins et terrasses</w:t>
                      </w:r>
                    </w:p>
                    <w:p w:rsidR="00432A25" w:rsidRPr="00077FCB" w:rsidRDefault="00432A25">
                      <w:pPr>
                        <w:rPr>
                          <w:b/>
                          <w:lang w:val="fr-FR"/>
                        </w:rPr>
                      </w:pPr>
                    </w:p>
                    <w:p w:rsidR="00432A25" w:rsidRPr="00077FCB" w:rsidRDefault="00432A25">
                      <w:pPr>
                        <w:rPr>
                          <w:b/>
                          <w:lang w:val="fr-FR"/>
                        </w:rPr>
                      </w:pPr>
                    </w:p>
                    <w:p w:rsidR="00432A25" w:rsidRPr="00077FCB" w:rsidRDefault="00432A25">
                      <w:pPr>
                        <w:rPr>
                          <w:b/>
                          <w:lang w:val="fr-FR"/>
                        </w:rPr>
                      </w:pPr>
                    </w:p>
                    <w:p w:rsidR="00432A25" w:rsidRPr="00077FCB" w:rsidRDefault="00204FF2">
                      <w:pPr>
                        <w:rPr>
                          <w:lang w:val="fr-FR"/>
                        </w:rPr>
                      </w:pPr>
                      <w:r w:rsidRPr="00077FCB">
                        <w:rPr>
                          <w:lang w:val="fr-FR"/>
                        </w:rPr>
                        <w:t>Client name</w:t>
                      </w:r>
                    </w:p>
                    <w:p w:rsidR="00432A25" w:rsidRPr="00077FCB" w:rsidRDefault="00204FF2">
                      <w:pPr>
                        <w:rPr>
                          <w:b/>
                          <w:lang w:val="fr-FR"/>
                        </w:rPr>
                      </w:pPr>
                      <w:r w:rsidRPr="00077FCB">
                        <w:rPr>
                          <w:b/>
                          <w:lang w:val="fr-FR"/>
                        </w:rPr>
                        <w:t>Etude collective</w:t>
                      </w:r>
                    </w:p>
                  </w:txbxContent>
                </v:textbox>
              </v:shape>
            </w:pict>
          </mc:Fallback>
        </mc:AlternateContent>
      </w:r>
      <w:r>
        <w:t>Name of survey</w:t>
      </w:r>
    </w:p>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432A25"/>
    <w:p w:rsidR="00432A25" w:rsidRDefault="00204FF2">
      <w:r>
        <w:t>Author(s)</w:t>
      </w:r>
    </w:p>
    <w:p w:rsidR="00432A25" w:rsidRDefault="00204FF2">
      <w:pPr>
        <w:rPr>
          <w:b/>
        </w:rPr>
      </w:pPr>
      <w:r>
        <w:rPr>
          <w:b/>
        </w:rPr>
        <w:t>Zaba, Margaux (TSPRI)</w:t>
      </w:r>
    </w:p>
    <w:p w:rsidR="00432A25" w:rsidRDefault="00432A25">
      <w:pPr>
        <w:rPr>
          <w:b/>
        </w:rPr>
      </w:pPr>
    </w:p>
    <w:p w:rsidR="00432A25" w:rsidRDefault="00432A25">
      <w:pPr>
        <w:rPr>
          <w:b/>
        </w:rPr>
      </w:pPr>
    </w:p>
    <w:p w:rsidR="00432A25" w:rsidRDefault="00432A25">
      <w:pPr>
        <w:rPr>
          <w:b/>
        </w:rPr>
      </w:pPr>
    </w:p>
    <w:p w:rsidR="00432A25" w:rsidRDefault="00432A25">
      <w:pPr>
        <w:rPr>
          <w:b/>
        </w:rPr>
      </w:pPr>
    </w:p>
    <w:p w:rsidR="00432A25" w:rsidRDefault="00432A25"/>
    <w:p w:rsidR="00432A25" w:rsidRDefault="00432A25"/>
    <w:p w:rsidR="00432A25" w:rsidRDefault="00432A25"/>
    <w:p w:rsidR="00432A25" w:rsidRDefault="00204FF2">
      <w:r>
        <w:rPr>
          <w:b/>
        </w:rPr>
        <w:t>This questionnaire was written according to Kantar quality procedures</w:t>
      </w:r>
      <w:r>
        <w:rPr>
          <w:sz w:val="44"/>
          <w:szCs w:val="44"/>
        </w:rPr>
        <w:br w:type="textWrapping" w:clear="all"/>
      </w:r>
    </w:p>
    <w:p w:rsidR="00432A25" w:rsidRDefault="00204FF2">
      <w:pPr>
        <w:tabs>
          <w:tab w:val="clear" w:pos="709"/>
          <w:tab w:val="clear" w:pos="851"/>
        </w:tabs>
        <w:autoSpaceDE/>
        <w:autoSpaceDN/>
        <w:spacing w:line="276" w:lineRule="auto"/>
      </w:pPr>
      <w:r>
        <w:t>checked by</w:t>
      </w:r>
      <w:r>
        <w:br w:type="page"/>
      </w:r>
    </w:p>
    <w:p w:rsidR="00432A25" w:rsidRDefault="00432A25">
      <w:pPr>
        <w:keepLines/>
        <w:tabs>
          <w:tab w:val="clear" w:pos="709"/>
          <w:tab w:val="clear" w:pos="851"/>
        </w:tabs>
        <w:autoSpaceDE/>
        <w:autoSpaceDN/>
      </w:pPr>
    </w:p>
    <w:tbl>
      <w:tblPr>
        <w:tblW w:w="0" w:type="auto"/>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808080" w:themeFill="background1" w:themeFillShade="80"/>
        <w:tblLayout w:type="fixed"/>
        <w:tblCellMar>
          <w:top w:w="57" w:type="dxa"/>
          <w:left w:w="57" w:type="dxa"/>
          <w:bottom w:w="60" w:type="dxa"/>
          <w:right w:w="57" w:type="dxa"/>
        </w:tblCellMar>
        <w:tblLook w:val="0000" w:firstRow="0" w:lastRow="0" w:firstColumn="0" w:lastColumn="0" w:noHBand="0" w:noVBand="0"/>
      </w:tblPr>
      <w:tblGrid>
        <w:gridCol w:w="3060"/>
        <w:gridCol w:w="6596"/>
      </w:tblGrid>
      <w:tr w:rsidR="00432A25">
        <w:tc>
          <w:tcPr>
            <w:tcW w:w="3060"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Repeating study (if this survey has been previously conducted)</w:t>
            </w:r>
          </w:p>
        </w:tc>
        <w:tc>
          <w:tcPr>
            <w:tcW w:w="6596" w:type="dxa"/>
            <w:shd w:val="clear" w:color="auto" w:fill="737373"/>
          </w:tcPr>
          <w:p w:rsidR="00432A25" w:rsidRDefault="00432A25">
            <w:pPr>
              <w:keepLines/>
              <w:tabs>
                <w:tab w:val="clear" w:pos="709"/>
                <w:tab w:val="clear" w:pos="851"/>
              </w:tabs>
              <w:adjustRightInd w:val="0"/>
              <w:rPr>
                <w:b/>
                <w:color w:val="FFFFFF" w:themeColor="background1"/>
              </w:rPr>
            </w:pPr>
          </w:p>
        </w:tc>
      </w:tr>
      <w:tr w:rsidR="00432A25">
        <w:trPr>
          <w:trHeight w:val="277"/>
        </w:trPr>
        <w:tc>
          <w:tcPr>
            <w:tcW w:w="3060"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Name of survey</w:t>
            </w:r>
          </w:p>
        </w:tc>
        <w:tc>
          <w:tcPr>
            <w:tcW w:w="6596"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 xml:space="preserve">Jardins et </w:t>
            </w:r>
            <w:proofErr w:type="spellStart"/>
            <w:r>
              <w:rPr>
                <w:b/>
                <w:color w:val="FFFFFF" w:themeColor="background1"/>
              </w:rPr>
              <w:t>terrasses</w:t>
            </w:r>
            <w:proofErr w:type="spellEnd"/>
          </w:p>
        </w:tc>
      </w:tr>
      <w:tr w:rsidR="00432A25">
        <w:trPr>
          <w:trHeight w:val="277"/>
        </w:trPr>
        <w:tc>
          <w:tcPr>
            <w:tcW w:w="3060"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Language</w:t>
            </w:r>
          </w:p>
        </w:tc>
        <w:tc>
          <w:tcPr>
            <w:tcW w:w="6596"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French (France)</w:t>
            </w:r>
          </w:p>
        </w:tc>
      </w:tr>
      <w:tr w:rsidR="00432A25">
        <w:trPr>
          <w:trHeight w:val="277"/>
        </w:trPr>
        <w:tc>
          <w:tcPr>
            <w:tcW w:w="3060"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Survey length (minutes)</w:t>
            </w:r>
          </w:p>
        </w:tc>
        <w:tc>
          <w:tcPr>
            <w:tcW w:w="6596" w:type="dxa"/>
            <w:shd w:val="clear" w:color="auto" w:fill="737373"/>
          </w:tcPr>
          <w:p w:rsidR="00432A25" w:rsidRDefault="00204FF2">
            <w:pPr>
              <w:keepLines/>
              <w:tabs>
                <w:tab w:val="clear" w:pos="709"/>
                <w:tab w:val="left" w:pos="720"/>
              </w:tabs>
              <w:adjustRightInd w:val="0"/>
              <w:spacing w:line="276" w:lineRule="auto"/>
              <w:rPr>
                <w:b/>
                <w:color w:val="FFFFFF" w:themeColor="background1"/>
              </w:rPr>
            </w:pPr>
            <w:r>
              <w:rPr>
                <w:b/>
                <w:color w:val="FFFFFF" w:themeColor="background1"/>
              </w:rPr>
              <w:t>20</w:t>
            </w:r>
          </w:p>
        </w:tc>
      </w:tr>
      <w:tr w:rsidR="00432A25">
        <w:trPr>
          <w:trHeight w:val="277"/>
        </w:trPr>
        <w:tc>
          <w:tcPr>
            <w:tcW w:w="3060"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Version</w:t>
            </w:r>
          </w:p>
        </w:tc>
        <w:tc>
          <w:tcPr>
            <w:tcW w:w="6596" w:type="dxa"/>
            <w:shd w:val="clear" w:color="auto" w:fill="737373"/>
          </w:tcPr>
          <w:p w:rsidR="00432A25" w:rsidRDefault="00204FF2">
            <w:pPr>
              <w:keepLines/>
              <w:tabs>
                <w:tab w:val="clear" w:pos="709"/>
                <w:tab w:val="clear" w:pos="851"/>
              </w:tabs>
              <w:adjustRightInd w:val="0"/>
              <w:rPr>
                <w:b/>
                <w:color w:val="FFFFFF" w:themeColor="background1"/>
              </w:rPr>
            </w:pPr>
            <w:del w:id="0" w:author="" w:date="2019-12-13T16:18:00Z">
              <w:r>
                <w:rPr>
                  <w:b/>
                  <w:color w:val="FFFFFF" w:themeColor="background1"/>
                </w:rPr>
                <w:delText>2</w:delText>
              </w:r>
            </w:del>
            <w:ins w:id="1" w:author="" w:date="2019-12-13T16:18:00Z">
              <w:r>
                <w:rPr>
                  <w:b/>
                  <w:color w:val="FFFFFF" w:themeColor="background1"/>
                </w:rPr>
                <w:t>3</w:t>
              </w:r>
            </w:ins>
          </w:p>
        </w:tc>
      </w:tr>
      <w:tr w:rsidR="00432A25">
        <w:tc>
          <w:tcPr>
            <w:tcW w:w="3060"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Author(s)</w:t>
            </w:r>
          </w:p>
        </w:tc>
        <w:tc>
          <w:tcPr>
            <w:tcW w:w="6596"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Zaba, Margaux (TSPRI)</w:t>
            </w:r>
          </w:p>
          <w:p w:rsidR="00432A25" w:rsidRDefault="00432A25">
            <w:pPr>
              <w:keepLines/>
              <w:tabs>
                <w:tab w:val="clear" w:pos="709"/>
                <w:tab w:val="clear" w:pos="851"/>
              </w:tabs>
              <w:adjustRightInd w:val="0"/>
              <w:rPr>
                <w:b/>
                <w:color w:val="FFFFFF" w:themeColor="background1"/>
              </w:rPr>
            </w:pPr>
          </w:p>
          <w:p w:rsidR="00432A25" w:rsidRDefault="00432A25">
            <w:pPr>
              <w:keepLines/>
              <w:tabs>
                <w:tab w:val="clear" w:pos="709"/>
                <w:tab w:val="clear" w:pos="851"/>
              </w:tabs>
              <w:adjustRightInd w:val="0"/>
              <w:rPr>
                <w:b/>
                <w:color w:val="FFFFFF" w:themeColor="background1"/>
              </w:rPr>
            </w:pPr>
          </w:p>
          <w:p w:rsidR="00432A25" w:rsidRDefault="00432A25">
            <w:pPr>
              <w:keepLines/>
              <w:tabs>
                <w:tab w:val="clear" w:pos="709"/>
                <w:tab w:val="clear" w:pos="851"/>
              </w:tabs>
              <w:adjustRightInd w:val="0"/>
              <w:rPr>
                <w:b/>
                <w:color w:val="FFFFFF" w:themeColor="background1"/>
              </w:rPr>
            </w:pPr>
          </w:p>
        </w:tc>
      </w:tr>
      <w:tr w:rsidR="00432A25" w:rsidRPr="00077FCB">
        <w:tc>
          <w:tcPr>
            <w:tcW w:w="3060" w:type="dxa"/>
            <w:shd w:val="clear" w:color="auto" w:fill="737373"/>
          </w:tcPr>
          <w:p w:rsidR="00432A25" w:rsidRDefault="00204FF2">
            <w:pPr>
              <w:keepLines/>
              <w:tabs>
                <w:tab w:val="clear" w:pos="709"/>
                <w:tab w:val="clear" w:pos="851"/>
              </w:tabs>
              <w:adjustRightInd w:val="0"/>
              <w:rPr>
                <w:b/>
                <w:color w:val="FFFFFF" w:themeColor="background1"/>
              </w:rPr>
            </w:pPr>
            <w:r>
              <w:rPr>
                <w:b/>
                <w:color w:val="FFFFFF" w:themeColor="background1"/>
              </w:rPr>
              <w:t>Contact</w:t>
            </w:r>
          </w:p>
        </w:tc>
        <w:tc>
          <w:tcPr>
            <w:tcW w:w="6596" w:type="dxa"/>
            <w:shd w:val="clear" w:color="auto" w:fill="737373"/>
          </w:tcPr>
          <w:p w:rsidR="00432A25" w:rsidRPr="00077FCB" w:rsidRDefault="00204FF2">
            <w:pPr>
              <w:keepLines/>
              <w:tabs>
                <w:tab w:val="clear" w:pos="709"/>
                <w:tab w:val="clear" w:pos="851"/>
              </w:tabs>
              <w:adjustRightInd w:val="0"/>
              <w:rPr>
                <w:b/>
                <w:color w:val="FFFFFF" w:themeColor="background1"/>
                <w:lang w:val="fr-FR"/>
              </w:rPr>
            </w:pPr>
            <w:r w:rsidRPr="00077FCB">
              <w:rPr>
                <w:b/>
                <w:color w:val="FFFFFF" w:themeColor="background1"/>
                <w:lang w:val="fr-FR"/>
              </w:rPr>
              <w:t>Margaux ZABA</w:t>
            </w:r>
          </w:p>
          <w:p w:rsidR="00432A25" w:rsidRPr="00077FCB" w:rsidRDefault="00204FF2">
            <w:pPr>
              <w:keepLines/>
              <w:tabs>
                <w:tab w:val="clear" w:pos="709"/>
                <w:tab w:val="clear" w:pos="851"/>
              </w:tabs>
              <w:adjustRightInd w:val="0"/>
              <w:rPr>
                <w:b/>
                <w:color w:val="FFFFFF" w:themeColor="background1"/>
                <w:lang w:val="fr-FR"/>
              </w:rPr>
            </w:pPr>
            <w:r w:rsidRPr="00077FCB">
              <w:rPr>
                <w:b/>
                <w:color w:val="FFFFFF" w:themeColor="background1"/>
                <w:lang w:val="fr-FR"/>
              </w:rPr>
              <w:t>Chargée d'études</w:t>
            </w:r>
          </w:p>
          <w:p w:rsidR="00432A25" w:rsidRPr="00077FCB" w:rsidRDefault="00204FF2">
            <w:pPr>
              <w:keepLines/>
              <w:tabs>
                <w:tab w:val="clear" w:pos="709"/>
                <w:tab w:val="clear" w:pos="851"/>
              </w:tabs>
              <w:adjustRightInd w:val="0"/>
              <w:rPr>
                <w:b/>
                <w:color w:val="FFFFFF" w:themeColor="background1"/>
                <w:lang w:val="fr-FR"/>
              </w:rPr>
            </w:pPr>
            <w:r w:rsidRPr="00077FCB">
              <w:rPr>
                <w:b/>
                <w:color w:val="FFFFFF" w:themeColor="background1"/>
                <w:lang w:val="fr-FR"/>
              </w:rPr>
              <w:t>margaux.zaba@kantar.com</w:t>
            </w:r>
          </w:p>
          <w:p w:rsidR="00432A25" w:rsidRPr="00077FCB" w:rsidRDefault="00432A25">
            <w:pPr>
              <w:keepLines/>
              <w:tabs>
                <w:tab w:val="clear" w:pos="709"/>
                <w:tab w:val="clear" w:pos="851"/>
              </w:tabs>
              <w:adjustRightInd w:val="0"/>
              <w:rPr>
                <w:b/>
                <w:color w:val="FFFFFF" w:themeColor="background1"/>
                <w:lang w:val="fr-FR"/>
              </w:rPr>
            </w:pPr>
          </w:p>
        </w:tc>
      </w:tr>
      <w:tr w:rsidR="00432A25">
        <w:tc>
          <w:tcPr>
            <w:tcW w:w="3060" w:type="dxa"/>
            <w:shd w:val="clear" w:color="auto" w:fill="D9D9D9" w:themeFill="background1" w:themeFillShade="D9"/>
          </w:tcPr>
          <w:p w:rsidR="00432A25" w:rsidRDefault="00204FF2">
            <w:pPr>
              <w:keepLines/>
              <w:tabs>
                <w:tab w:val="clear" w:pos="709"/>
                <w:tab w:val="clear" w:pos="851"/>
              </w:tabs>
              <w:adjustRightInd w:val="0"/>
              <w:rPr>
                <w:b/>
                <w:color w:val="FFFFFF" w:themeColor="background1"/>
              </w:rPr>
            </w:pPr>
            <w:r>
              <w:rPr>
                <w:b/>
                <w:color w:val="595959" w:themeColor="text1" w:themeTint="A6"/>
              </w:rPr>
              <w:t>Panel</w:t>
            </w:r>
          </w:p>
        </w:tc>
        <w:tc>
          <w:tcPr>
            <w:tcW w:w="6596" w:type="dxa"/>
            <w:shd w:val="clear" w:color="auto" w:fill="D9D9D9" w:themeFill="background1" w:themeFillShade="D9"/>
          </w:tcPr>
          <w:p w:rsidR="00432A25" w:rsidRDefault="00432A25">
            <w:pPr>
              <w:keepLines/>
              <w:tabs>
                <w:tab w:val="clear" w:pos="709"/>
                <w:tab w:val="clear" w:pos="851"/>
              </w:tabs>
              <w:adjustRightInd w:val="0"/>
              <w:rPr>
                <w:b/>
                <w:color w:val="FFFFFF" w:themeColor="background1"/>
              </w:rPr>
            </w:pPr>
          </w:p>
        </w:tc>
      </w:tr>
      <w:tr w:rsidR="00432A25" w:rsidRPr="00077FCB">
        <w:tc>
          <w:tcPr>
            <w:tcW w:w="3060" w:type="dxa"/>
            <w:shd w:val="clear" w:color="auto" w:fill="D9D9D9" w:themeFill="background1" w:themeFillShade="D9"/>
          </w:tcPr>
          <w:p w:rsidR="00432A25" w:rsidRDefault="00204FF2">
            <w:pPr>
              <w:keepLines/>
              <w:tabs>
                <w:tab w:val="clear" w:pos="709"/>
                <w:tab w:val="clear" w:pos="851"/>
              </w:tabs>
              <w:adjustRightInd w:val="0"/>
              <w:rPr>
                <w:b/>
                <w:color w:val="595959" w:themeColor="text1" w:themeTint="A6"/>
              </w:rPr>
            </w:pPr>
            <w:r>
              <w:rPr>
                <w:b/>
                <w:color w:val="595959" w:themeColor="text1" w:themeTint="A6"/>
              </w:rPr>
              <w:t>Sample size</w:t>
            </w:r>
          </w:p>
        </w:tc>
        <w:tc>
          <w:tcPr>
            <w:tcW w:w="6596" w:type="dxa"/>
            <w:shd w:val="clear" w:color="auto" w:fill="D9D9D9" w:themeFill="background1" w:themeFillShade="D9"/>
          </w:tcPr>
          <w:p w:rsidR="00432A25" w:rsidRPr="00077FCB" w:rsidRDefault="00204FF2">
            <w:pPr>
              <w:keepLines/>
              <w:tabs>
                <w:tab w:val="clear" w:pos="709"/>
                <w:tab w:val="clear" w:pos="851"/>
              </w:tabs>
              <w:adjustRightInd w:val="0"/>
              <w:rPr>
                <w:b/>
                <w:color w:val="595959" w:themeColor="text1" w:themeTint="A6"/>
                <w:lang w:val="fr-FR"/>
              </w:rPr>
            </w:pPr>
            <w:proofErr w:type="gramStart"/>
            <w:r w:rsidRPr="00077FCB">
              <w:rPr>
                <w:b/>
                <w:color w:val="595959" w:themeColor="text1" w:themeTint="A6"/>
                <w:lang w:val="fr-FR"/>
              </w:rPr>
              <w:t>Gross:</w:t>
            </w:r>
            <w:proofErr w:type="gramEnd"/>
            <w:r w:rsidRPr="00077FCB">
              <w:rPr>
                <w:b/>
                <w:color w:val="595959" w:themeColor="text1" w:themeTint="A6"/>
                <w:lang w:val="fr-FR"/>
              </w:rPr>
              <w:t xml:space="preserve">  6200 individus national rep 18+</w:t>
            </w:r>
          </w:p>
          <w:p w:rsidR="00432A25" w:rsidRPr="00077FCB" w:rsidRDefault="00204FF2">
            <w:pPr>
              <w:keepLines/>
              <w:tabs>
                <w:tab w:val="clear" w:pos="709"/>
                <w:tab w:val="clear" w:pos="851"/>
              </w:tabs>
              <w:adjustRightInd w:val="0"/>
              <w:rPr>
                <w:b/>
                <w:color w:val="FFFFFF" w:themeColor="background1"/>
                <w:lang w:val="fr-FR"/>
              </w:rPr>
            </w:pPr>
            <w:proofErr w:type="gramStart"/>
            <w:r w:rsidRPr="00077FCB">
              <w:rPr>
                <w:b/>
                <w:color w:val="595959" w:themeColor="text1" w:themeTint="A6"/>
                <w:lang w:val="fr-FR"/>
              </w:rPr>
              <w:t>Net:</w:t>
            </w:r>
            <w:proofErr w:type="gramEnd"/>
            <w:r w:rsidRPr="00077FCB">
              <w:rPr>
                <w:b/>
                <w:color w:val="595959" w:themeColor="text1" w:themeTint="A6"/>
                <w:lang w:val="fr-FR"/>
              </w:rPr>
              <w:t xml:space="preserve">     5000 accédants à un jardin/terrasse (80% pénétration estimée)</w:t>
            </w:r>
          </w:p>
        </w:tc>
      </w:tr>
      <w:tr w:rsidR="00432A25">
        <w:tc>
          <w:tcPr>
            <w:tcW w:w="3060" w:type="dxa"/>
            <w:shd w:val="clear" w:color="auto" w:fill="D9D9D9" w:themeFill="background1" w:themeFillShade="D9"/>
          </w:tcPr>
          <w:p w:rsidR="00432A25" w:rsidRDefault="00204FF2">
            <w:pPr>
              <w:keepLines/>
              <w:tabs>
                <w:tab w:val="clear" w:pos="709"/>
                <w:tab w:val="clear" w:pos="851"/>
              </w:tabs>
              <w:adjustRightInd w:val="0"/>
              <w:rPr>
                <w:b/>
                <w:color w:val="595959" w:themeColor="text1" w:themeTint="A6"/>
              </w:rPr>
            </w:pPr>
            <w:r>
              <w:rPr>
                <w:b/>
                <w:color w:val="595959" w:themeColor="text1" w:themeTint="A6"/>
              </w:rPr>
              <w:t>Sample description</w:t>
            </w:r>
          </w:p>
        </w:tc>
        <w:tc>
          <w:tcPr>
            <w:tcW w:w="6596" w:type="dxa"/>
            <w:shd w:val="clear" w:color="auto" w:fill="D9D9D9" w:themeFill="background1" w:themeFillShade="D9"/>
          </w:tcPr>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 xml:space="preserve">Recoder depuis </w:t>
            </w:r>
            <w:proofErr w:type="spellStart"/>
            <w:r w:rsidRPr="00077FCB">
              <w:rPr>
                <w:b/>
                <w:color w:val="595959" w:themeColor="text1" w:themeTint="A6"/>
                <w:lang w:val="fr-FR"/>
              </w:rPr>
              <w:t>Metaskope</w:t>
            </w:r>
            <w:proofErr w:type="spellEnd"/>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F1.</w:t>
            </w:r>
            <w:r w:rsidRPr="00077FCB">
              <w:rPr>
                <w:b/>
                <w:color w:val="595959" w:themeColor="text1" w:themeTint="A6"/>
                <w:lang w:val="fr-FR"/>
              </w:rPr>
              <w:tab/>
              <w:t>Sexe du répondant</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F2.</w:t>
            </w:r>
            <w:r w:rsidRPr="00077FCB">
              <w:rPr>
                <w:b/>
                <w:color w:val="595959" w:themeColor="text1" w:themeTint="A6"/>
                <w:lang w:val="fr-FR"/>
              </w:rPr>
              <w:tab/>
              <w:t>Age du répondant</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F3.</w:t>
            </w:r>
            <w:r w:rsidRPr="00077FCB">
              <w:rPr>
                <w:b/>
                <w:color w:val="595959" w:themeColor="text1" w:themeTint="A6"/>
                <w:lang w:val="fr-FR"/>
              </w:rPr>
              <w:tab/>
              <w:t>PCS du répondant</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F4.</w:t>
            </w:r>
            <w:r w:rsidRPr="00077FCB">
              <w:rPr>
                <w:b/>
                <w:color w:val="595959" w:themeColor="text1" w:themeTint="A6"/>
                <w:lang w:val="fr-FR"/>
              </w:rPr>
              <w:tab/>
              <w:t>Code postal de la résidence principale</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F5.</w:t>
            </w:r>
            <w:r w:rsidRPr="00077FCB">
              <w:rPr>
                <w:b/>
                <w:color w:val="595959" w:themeColor="text1" w:themeTint="A6"/>
                <w:lang w:val="fr-FR"/>
              </w:rPr>
              <w:tab/>
              <w:t>Nombre de personnes au foyer</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F6.</w:t>
            </w:r>
            <w:r w:rsidRPr="00077FCB">
              <w:rPr>
                <w:b/>
                <w:color w:val="595959" w:themeColor="text1" w:themeTint="A6"/>
                <w:lang w:val="fr-FR"/>
              </w:rPr>
              <w:tab/>
              <w:t>Présence et nombre d’enfants au foyer</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F7.</w:t>
            </w:r>
            <w:r w:rsidRPr="00077FCB">
              <w:rPr>
                <w:b/>
                <w:color w:val="595959" w:themeColor="text1" w:themeTint="A6"/>
                <w:lang w:val="fr-FR"/>
              </w:rPr>
              <w:tab/>
              <w:t>Identification du chef de famille</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F8.</w:t>
            </w:r>
            <w:r w:rsidRPr="00077FCB">
              <w:rPr>
                <w:b/>
                <w:color w:val="595959" w:themeColor="text1" w:themeTint="A6"/>
                <w:lang w:val="fr-FR"/>
              </w:rPr>
              <w:tab/>
              <w:t>Sexe du chef de famille</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F9.</w:t>
            </w:r>
            <w:r w:rsidRPr="00077FCB">
              <w:rPr>
                <w:b/>
                <w:color w:val="595959" w:themeColor="text1" w:themeTint="A6"/>
                <w:lang w:val="fr-FR"/>
              </w:rPr>
              <w:tab/>
              <w:t>Age du chef de famille</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F10.</w:t>
            </w:r>
            <w:r w:rsidRPr="00077FCB">
              <w:rPr>
                <w:b/>
                <w:color w:val="595959" w:themeColor="text1" w:themeTint="A6"/>
                <w:lang w:val="fr-FR"/>
              </w:rPr>
              <w:tab/>
              <w:t>PCS du chef de famille</w:t>
            </w:r>
          </w:p>
          <w:p w:rsidR="00432A25" w:rsidRDefault="00204FF2">
            <w:pPr>
              <w:keepLines/>
              <w:tabs>
                <w:tab w:val="clear" w:pos="709"/>
                <w:tab w:val="clear" w:pos="851"/>
              </w:tabs>
              <w:adjustRightInd w:val="0"/>
              <w:rPr>
                <w:b/>
                <w:color w:val="595959" w:themeColor="text1" w:themeTint="A6"/>
              </w:rPr>
            </w:pPr>
            <w:r>
              <w:rPr>
                <w:b/>
                <w:color w:val="595959" w:themeColor="text1" w:themeTint="A6"/>
              </w:rPr>
              <w:t>F11.</w:t>
            </w:r>
            <w:r>
              <w:rPr>
                <w:b/>
                <w:color w:val="595959" w:themeColor="text1" w:themeTint="A6"/>
              </w:rPr>
              <w:tab/>
            </w:r>
            <w:proofErr w:type="spellStart"/>
            <w:r>
              <w:rPr>
                <w:b/>
                <w:color w:val="595959" w:themeColor="text1" w:themeTint="A6"/>
              </w:rPr>
              <w:t>Taille</w:t>
            </w:r>
            <w:proofErr w:type="spellEnd"/>
            <w:r>
              <w:rPr>
                <w:b/>
                <w:color w:val="595959" w:themeColor="text1" w:themeTint="A6"/>
              </w:rPr>
              <w:t xml:space="preserve"> </w:t>
            </w:r>
            <w:proofErr w:type="spellStart"/>
            <w:r>
              <w:rPr>
                <w:b/>
                <w:color w:val="595959" w:themeColor="text1" w:themeTint="A6"/>
              </w:rPr>
              <w:t>d’agglomération</w:t>
            </w:r>
            <w:proofErr w:type="spellEnd"/>
          </w:p>
          <w:p w:rsidR="00432A25" w:rsidRDefault="00432A25">
            <w:pPr>
              <w:keepLines/>
              <w:tabs>
                <w:tab w:val="clear" w:pos="709"/>
                <w:tab w:val="clear" w:pos="851"/>
              </w:tabs>
              <w:adjustRightInd w:val="0"/>
              <w:rPr>
                <w:b/>
                <w:color w:val="595959" w:themeColor="text1" w:themeTint="A6"/>
              </w:rPr>
            </w:pPr>
          </w:p>
        </w:tc>
      </w:tr>
      <w:tr w:rsidR="00432A25">
        <w:tc>
          <w:tcPr>
            <w:tcW w:w="3060" w:type="dxa"/>
            <w:shd w:val="clear" w:color="auto" w:fill="D9D9D9" w:themeFill="background1" w:themeFillShade="D9"/>
          </w:tcPr>
          <w:p w:rsidR="00432A25" w:rsidRDefault="00204FF2">
            <w:pPr>
              <w:keepLines/>
              <w:tabs>
                <w:tab w:val="clear" w:pos="709"/>
                <w:tab w:val="clear" w:pos="851"/>
              </w:tabs>
              <w:adjustRightInd w:val="0"/>
              <w:rPr>
                <w:b/>
                <w:color w:val="595959" w:themeColor="text1" w:themeTint="A6"/>
              </w:rPr>
            </w:pPr>
            <w:r>
              <w:rPr>
                <w:b/>
                <w:color w:val="595959" w:themeColor="text1" w:themeTint="A6"/>
              </w:rPr>
              <w:t>Quota</w:t>
            </w:r>
          </w:p>
        </w:tc>
        <w:tc>
          <w:tcPr>
            <w:tcW w:w="6596" w:type="dxa"/>
            <w:shd w:val="clear" w:color="auto" w:fill="D9D9D9" w:themeFill="background1" w:themeFillShade="D9"/>
          </w:tcPr>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National rep 18+</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QUOTA SEXE CHEF DE FAMILLE</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QUOTA AGE CHEF DE FAMILLE</w:t>
            </w:r>
          </w:p>
          <w:p w:rsidR="00432A25" w:rsidRPr="00077FCB" w:rsidRDefault="00204FF2">
            <w:pPr>
              <w:keepLines/>
              <w:tabs>
                <w:tab w:val="clear" w:pos="709"/>
                <w:tab w:val="clear" w:pos="851"/>
              </w:tabs>
              <w:adjustRightInd w:val="0"/>
              <w:rPr>
                <w:b/>
                <w:color w:val="595959" w:themeColor="text1" w:themeTint="A6"/>
                <w:lang w:val="fr-FR"/>
              </w:rPr>
            </w:pPr>
            <w:r w:rsidRPr="00077FCB">
              <w:rPr>
                <w:b/>
                <w:color w:val="595959" w:themeColor="text1" w:themeTint="A6"/>
                <w:lang w:val="fr-FR"/>
              </w:rPr>
              <w:t>QUOTA PCS CHEF DE FAMILLE</w:t>
            </w:r>
            <w:r w:rsidRPr="00077FCB">
              <w:rPr>
                <w:b/>
                <w:color w:val="595959" w:themeColor="text1" w:themeTint="A6"/>
                <w:lang w:val="fr-FR"/>
              </w:rPr>
              <w:tab/>
            </w:r>
          </w:p>
          <w:p w:rsidR="00432A25" w:rsidRDefault="00204FF2">
            <w:pPr>
              <w:keepLines/>
              <w:tabs>
                <w:tab w:val="clear" w:pos="709"/>
                <w:tab w:val="clear" w:pos="851"/>
              </w:tabs>
              <w:adjustRightInd w:val="0"/>
              <w:rPr>
                <w:b/>
                <w:color w:val="595959" w:themeColor="text1" w:themeTint="A6"/>
              </w:rPr>
            </w:pPr>
            <w:r>
              <w:rPr>
                <w:b/>
                <w:color w:val="595959" w:themeColor="text1" w:themeTint="A6"/>
              </w:rPr>
              <w:t>QUOTA REGION UDA5</w:t>
            </w:r>
          </w:p>
          <w:p w:rsidR="00432A25" w:rsidRDefault="00432A25">
            <w:pPr>
              <w:keepLines/>
              <w:tabs>
                <w:tab w:val="clear" w:pos="709"/>
                <w:tab w:val="clear" w:pos="851"/>
              </w:tabs>
              <w:adjustRightInd w:val="0"/>
              <w:rPr>
                <w:b/>
                <w:color w:val="595959" w:themeColor="text1" w:themeTint="A6"/>
              </w:rPr>
            </w:pPr>
          </w:p>
        </w:tc>
      </w:tr>
      <w:tr w:rsidR="00432A25">
        <w:tc>
          <w:tcPr>
            <w:tcW w:w="3060" w:type="dxa"/>
            <w:shd w:val="clear" w:color="auto" w:fill="D9D9D9" w:themeFill="background1" w:themeFillShade="D9"/>
          </w:tcPr>
          <w:p w:rsidR="00432A25" w:rsidRDefault="00204FF2">
            <w:pPr>
              <w:keepLines/>
              <w:tabs>
                <w:tab w:val="clear" w:pos="709"/>
                <w:tab w:val="clear" w:pos="851"/>
              </w:tabs>
              <w:adjustRightInd w:val="0"/>
              <w:rPr>
                <w:b/>
                <w:color w:val="595959" w:themeColor="text1" w:themeTint="A6"/>
              </w:rPr>
            </w:pPr>
            <w:r>
              <w:rPr>
                <w:b/>
                <w:color w:val="595959" w:themeColor="text1" w:themeTint="A6"/>
              </w:rPr>
              <w:t>If several countries: indicate the countries</w:t>
            </w:r>
          </w:p>
        </w:tc>
        <w:tc>
          <w:tcPr>
            <w:tcW w:w="6596" w:type="dxa"/>
            <w:shd w:val="clear" w:color="auto" w:fill="D9D9D9" w:themeFill="background1" w:themeFillShade="D9"/>
          </w:tcPr>
          <w:p w:rsidR="00432A25" w:rsidRDefault="00204FF2">
            <w:pPr>
              <w:keepLines/>
              <w:tabs>
                <w:tab w:val="clear" w:pos="709"/>
                <w:tab w:val="clear" w:pos="851"/>
              </w:tabs>
              <w:adjustRightInd w:val="0"/>
              <w:rPr>
                <w:b/>
                <w:color w:val="595959" w:themeColor="text1" w:themeTint="A6"/>
              </w:rPr>
            </w:pPr>
            <w:r>
              <w:rPr>
                <w:b/>
                <w:color w:val="595959" w:themeColor="text1" w:themeTint="A6"/>
              </w:rPr>
              <w:t>France</w:t>
            </w:r>
          </w:p>
        </w:tc>
      </w:tr>
      <w:tr w:rsidR="00432A25">
        <w:tc>
          <w:tcPr>
            <w:tcW w:w="3060" w:type="dxa"/>
            <w:shd w:val="clear" w:color="auto" w:fill="D9D9D9" w:themeFill="background1" w:themeFillShade="D9"/>
          </w:tcPr>
          <w:p w:rsidR="00432A25" w:rsidRDefault="00204FF2">
            <w:pPr>
              <w:keepLines/>
              <w:tabs>
                <w:tab w:val="clear" w:pos="709"/>
                <w:tab w:val="clear" w:pos="851"/>
              </w:tabs>
              <w:adjustRightInd w:val="0"/>
              <w:rPr>
                <w:b/>
                <w:color w:val="595959" w:themeColor="text1" w:themeTint="A6"/>
              </w:rPr>
            </w:pPr>
            <w:r>
              <w:rPr>
                <w:b/>
                <w:color w:val="595959" w:themeColor="text1" w:themeTint="A6"/>
              </w:rPr>
              <w:t>If several targets</w:t>
            </w:r>
          </w:p>
        </w:tc>
        <w:tc>
          <w:tcPr>
            <w:tcW w:w="6596" w:type="dxa"/>
            <w:shd w:val="clear" w:color="auto" w:fill="D9D9D9" w:themeFill="background1" w:themeFillShade="D9"/>
          </w:tcPr>
          <w:p w:rsidR="00432A25" w:rsidRDefault="00432A25">
            <w:pPr>
              <w:keepLines/>
              <w:tabs>
                <w:tab w:val="clear" w:pos="709"/>
                <w:tab w:val="clear" w:pos="851"/>
              </w:tabs>
              <w:adjustRightInd w:val="0"/>
              <w:rPr>
                <w:b/>
                <w:color w:val="595959" w:themeColor="text1" w:themeTint="A6"/>
              </w:rPr>
            </w:pPr>
          </w:p>
        </w:tc>
      </w:tr>
      <w:tr w:rsidR="00432A25">
        <w:tc>
          <w:tcPr>
            <w:tcW w:w="3060" w:type="dxa"/>
            <w:shd w:val="clear" w:color="auto" w:fill="D9D9D9" w:themeFill="background1" w:themeFillShade="D9"/>
          </w:tcPr>
          <w:p w:rsidR="00432A25" w:rsidRDefault="00204FF2">
            <w:pPr>
              <w:keepLines/>
              <w:tabs>
                <w:tab w:val="clear" w:pos="709"/>
                <w:tab w:val="clear" w:pos="851"/>
              </w:tabs>
              <w:adjustRightInd w:val="0"/>
              <w:rPr>
                <w:b/>
                <w:color w:val="595959" w:themeColor="text1" w:themeTint="A6"/>
              </w:rPr>
            </w:pPr>
            <w:r>
              <w:rPr>
                <w:b/>
                <w:color w:val="595959" w:themeColor="text1" w:themeTint="A6"/>
              </w:rPr>
              <w:t>Check-in site</w:t>
            </w:r>
          </w:p>
        </w:tc>
        <w:tc>
          <w:tcPr>
            <w:tcW w:w="6596" w:type="dxa"/>
            <w:shd w:val="clear" w:color="auto" w:fill="D9D9D9" w:themeFill="background1" w:themeFillShade="D9"/>
          </w:tcPr>
          <w:p w:rsidR="00432A25" w:rsidRDefault="00204FF2">
            <w:pPr>
              <w:keepLines/>
              <w:tabs>
                <w:tab w:val="clear" w:pos="709"/>
                <w:tab w:val="clear" w:pos="851"/>
              </w:tabs>
              <w:adjustRightInd w:val="0"/>
              <w:rPr>
                <w:b/>
                <w:color w:val="595959" w:themeColor="text1" w:themeTint="A6"/>
              </w:rPr>
            </w:pPr>
            <w:r>
              <w:rPr>
                <w:rStyle w:val="Lienhypertexte"/>
                <w:rFonts w:ascii="Verdana" w:hAnsi="Verdana"/>
                <w:b/>
                <w:sz w:val="18"/>
              </w:rPr>
              <w:t>http://www.kantar.com</w:t>
            </w:r>
          </w:p>
        </w:tc>
      </w:tr>
      <w:tr w:rsidR="00432A25">
        <w:tc>
          <w:tcPr>
            <w:tcW w:w="3060" w:type="dxa"/>
            <w:shd w:val="clear" w:color="auto" w:fill="D9D9D9" w:themeFill="background1" w:themeFillShade="D9"/>
          </w:tcPr>
          <w:p w:rsidR="00432A25" w:rsidRDefault="00204FF2">
            <w:pPr>
              <w:keepLines/>
              <w:tabs>
                <w:tab w:val="clear" w:pos="709"/>
                <w:tab w:val="clear" w:pos="851"/>
              </w:tabs>
              <w:adjustRightInd w:val="0"/>
              <w:rPr>
                <w:b/>
                <w:color w:val="595959" w:themeColor="text1" w:themeTint="A6"/>
              </w:rPr>
            </w:pPr>
            <w:r>
              <w:rPr>
                <w:b/>
                <w:color w:val="595959" w:themeColor="text1" w:themeTint="A6"/>
              </w:rPr>
              <w:t>Comments</w:t>
            </w:r>
          </w:p>
        </w:tc>
        <w:tc>
          <w:tcPr>
            <w:tcW w:w="6596" w:type="dxa"/>
            <w:shd w:val="clear" w:color="auto" w:fill="D9D9D9" w:themeFill="background1" w:themeFillShade="D9"/>
          </w:tcPr>
          <w:p w:rsidR="00432A25" w:rsidRDefault="00432A25">
            <w:pPr>
              <w:keepLines/>
              <w:tabs>
                <w:tab w:val="clear" w:pos="709"/>
                <w:tab w:val="clear" w:pos="851"/>
              </w:tabs>
              <w:adjustRightInd w:val="0"/>
              <w:rPr>
                <w:b/>
                <w:color w:val="595959" w:themeColor="text1" w:themeTint="A6"/>
              </w:rPr>
            </w:pPr>
          </w:p>
        </w:tc>
      </w:tr>
    </w:tbl>
    <w:p w:rsidR="00432A25" w:rsidRDefault="00204FF2">
      <w:pPr>
        <w:keepLines/>
        <w:tabs>
          <w:tab w:val="clear" w:pos="709"/>
          <w:tab w:val="clear" w:pos="851"/>
        </w:tabs>
        <w:autoSpaceDE/>
        <w:autoSpaceDN/>
      </w:pPr>
      <w:r>
        <w:br w:type="page"/>
      </w:r>
    </w:p>
    <w:p w:rsidR="00432A25" w:rsidRDefault="00204FF2">
      <w:pPr>
        <w:pStyle w:val="Titre1"/>
        <w:ind w:left="0"/>
      </w:pPr>
      <w:r>
        <w:lastRenderedPageBreak/>
        <w:t>Index</w:t>
      </w:r>
    </w:p>
    <w:p w:rsidR="00432A25" w:rsidRDefault="00204FF2">
      <w:pPr>
        <w:keepLines/>
        <w:tabs>
          <w:tab w:val="clear" w:pos="709"/>
          <w:tab w:val="clear" w:pos="851"/>
        </w:tabs>
        <w:autoSpaceDE/>
        <w:autoSpaceDN/>
      </w:pPr>
      <w:r>
        <w:t>Q001 - INTRO: INTRODUCTION</w:t>
      </w:r>
    </w:p>
    <w:p w:rsidR="00432A25" w:rsidRDefault="00204FF2">
      <w:pPr>
        <w:keepLines/>
        <w:tabs>
          <w:tab w:val="clear" w:pos="709"/>
          <w:tab w:val="clear" w:pos="851"/>
        </w:tabs>
        <w:autoSpaceDE/>
        <w:autoSpaceDN/>
        <w:rPr>
          <w:b/>
        </w:rPr>
      </w:pPr>
      <w:r>
        <w:rPr>
          <w:b/>
        </w:rPr>
        <w:t>B001 - RS: Block RS</w:t>
      </w:r>
    </w:p>
    <w:p w:rsidR="00432A25" w:rsidRPr="00077FCB" w:rsidRDefault="00204FF2">
      <w:pPr>
        <w:keepLines/>
        <w:tabs>
          <w:tab w:val="clear" w:pos="709"/>
          <w:tab w:val="clear" w:pos="851"/>
        </w:tabs>
        <w:autoSpaceDE/>
        <w:autoSpaceDN/>
        <w:rPr>
          <w:lang w:val="fr-FR"/>
        </w:rPr>
      </w:pPr>
      <w:r w:rsidRPr="00077FCB">
        <w:rPr>
          <w:lang w:val="fr-FR"/>
        </w:rPr>
        <w:tab/>
        <w:t>Q002 - SC</w:t>
      </w:r>
      <w:proofErr w:type="gramStart"/>
      <w:r w:rsidRPr="00077FCB">
        <w:rPr>
          <w:lang w:val="fr-FR"/>
        </w:rPr>
        <w:t>1:</w:t>
      </w:r>
      <w:proofErr w:type="gramEnd"/>
      <w:r w:rsidRPr="00077FCB">
        <w:rPr>
          <w:lang w:val="fr-FR"/>
        </w:rPr>
        <w:t xml:space="preserve"> Screening secteurs d'activité (non charté)</w:t>
      </w:r>
    </w:p>
    <w:p w:rsidR="00432A25" w:rsidRDefault="00204FF2">
      <w:pPr>
        <w:keepLines/>
        <w:tabs>
          <w:tab w:val="clear" w:pos="709"/>
          <w:tab w:val="clear" w:pos="851"/>
        </w:tabs>
        <w:autoSpaceDE/>
        <w:autoSpaceDN/>
      </w:pPr>
      <w:r w:rsidRPr="00077FCB">
        <w:rPr>
          <w:lang w:val="fr-FR"/>
        </w:rPr>
        <w:tab/>
      </w:r>
      <w:r>
        <w:t>Q003 - RS1: SEXE</w:t>
      </w:r>
    </w:p>
    <w:p w:rsidR="00432A25" w:rsidRDefault="00204FF2">
      <w:pPr>
        <w:keepLines/>
        <w:tabs>
          <w:tab w:val="clear" w:pos="709"/>
          <w:tab w:val="clear" w:pos="851"/>
        </w:tabs>
        <w:autoSpaceDE/>
        <w:autoSpaceDN/>
      </w:pPr>
      <w:r>
        <w:tab/>
        <w:t>Q004 - RS2: AGE ITWE</w:t>
      </w:r>
    </w:p>
    <w:p w:rsidR="00432A25" w:rsidRPr="00077FCB" w:rsidRDefault="00204FF2">
      <w:pPr>
        <w:keepLines/>
        <w:tabs>
          <w:tab w:val="clear" w:pos="709"/>
          <w:tab w:val="clear" w:pos="851"/>
        </w:tabs>
        <w:autoSpaceDE/>
        <w:autoSpaceDN/>
        <w:rPr>
          <w:lang w:val="fr-FR"/>
        </w:rPr>
      </w:pPr>
      <w:r>
        <w:tab/>
      </w:r>
      <w:r w:rsidRPr="00077FCB">
        <w:rPr>
          <w:lang w:val="fr-FR"/>
        </w:rPr>
        <w:t>Q005 - RS2</w:t>
      </w:r>
      <w:proofErr w:type="gramStart"/>
      <w:r w:rsidRPr="00077FCB">
        <w:rPr>
          <w:lang w:val="fr-FR"/>
        </w:rPr>
        <w:t>Recap:</w:t>
      </w:r>
      <w:proofErr w:type="gramEnd"/>
      <w:r w:rsidRPr="00077FCB">
        <w:rPr>
          <w:lang w:val="fr-FR"/>
        </w:rPr>
        <w:t xml:space="preserve"> RECODE FOR QUOTA</w:t>
      </w:r>
    </w:p>
    <w:p w:rsidR="00432A25" w:rsidRPr="00077FCB" w:rsidRDefault="00204FF2">
      <w:pPr>
        <w:keepLines/>
        <w:tabs>
          <w:tab w:val="clear" w:pos="709"/>
          <w:tab w:val="clear" w:pos="851"/>
        </w:tabs>
        <w:autoSpaceDE/>
        <w:autoSpaceDN/>
        <w:rPr>
          <w:lang w:val="fr-FR"/>
        </w:rPr>
      </w:pPr>
      <w:r w:rsidRPr="00077FCB">
        <w:rPr>
          <w:lang w:val="fr-FR"/>
        </w:rPr>
        <w:tab/>
        <w:t xml:space="preserve">Q006 - </w:t>
      </w:r>
      <w:proofErr w:type="gramStart"/>
      <w:r w:rsidRPr="00077FCB">
        <w:rPr>
          <w:lang w:val="fr-FR"/>
        </w:rPr>
        <w:t>AGGLO:</w:t>
      </w:r>
      <w:proofErr w:type="gramEnd"/>
      <w:r w:rsidRPr="00077FCB">
        <w:rPr>
          <w:lang w:val="fr-FR"/>
        </w:rPr>
        <w:t xml:space="preserve"> Code postal résidence</w:t>
      </w:r>
    </w:p>
    <w:p w:rsidR="00432A25" w:rsidRPr="00077FCB" w:rsidRDefault="00204FF2">
      <w:pPr>
        <w:keepLines/>
        <w:tabs>
          <w:tab w:val="clear" w:pos="709"/>
          <w:tab w:val="clear" w:pos="851"/>
        </w:tabs>
        <w:autoSpaceDE/>
        <w:autoSpaceDN/>
        <w:rPr>
          <w:lang w:val="fr-FR"/>
        </w:rPr>
      </w:pPr>
      <w:r w:rsidRPr="00077FCB">
        <w:rPr>
          <w:lang w:val="fr-FR"/>
        </w:rPr>
        <w:tab/>
        <w:t>Q007 - AGGLO</w:t>
      </w:r>
      <w:proofErr w:type="gramStart"/>
      <w:r w:rsidRPr="00077FCB">
        <w:rPr>
          <w:lang w:val="fr-FR"/>
        </w:rPr>
        <w:t>2:</w:t>
      </w:r>
      <w:proofErr w:type="gramEnd"/>
      <w:r w:rsidRPr="00077FCB">
        <w:rPr>
          <w:lang w:val="fr-FR"/>
        </w:rPr>
        <w:t xml:space="preserve"> commune de résidence</w:t>
      </w:r>
    </w:p>
    <w:p w:rsidR="00432A25" w:rsidRPr="00077FCB" w:rsidRDefault="00204FF2">
      <w:pPr>
        <w:keepLines/>
        <w:tabs>
          <w:tab w:val="clear" w:pos="709"/>
          <w:tab w:val="clear" w:pos="851"/>
        </w:tabs>
        <w:autoSpaceDE/>
        <w:autoSpaceDN/>
        <w:rPr>
          <w:lang w:val="pt-BR"/>
        </w:rPr>
      </w:pPr>
      <w:r w:rsidRPr="00077FCB">
        <w:rPr>
          <w:lang w:val="fr-FR"/>
        </w:rPr>
        <w:tab/>
      </w:r>
      <w:r w:rsidRPr="00077FCB">
        <w:rPr>
          <w:lang w:val="pt-BR"/>
        </w:rPr>
        <w:t>Q008 - AGGLO3: RECODE AGGLO</w:t>
      </w:r>
    </w:p>
    <w:p w:rsidR="00432A25" w:rsidRPr="00077FCB" w:rsidRDefault="00204FF2">
      <w:pPr>
        <w:keepLines/>
        <w:tabs>
          <w:tab w:val="clear" w:pos="709"/>
          <w:tab w:val="clear" w:pos="851"/>
        </w:tabs>
        <w:autoSpaceDE/>
        <w:autoSpaceDN/>
        <w:rPr>
          <w:lang w:val="pt-BR"/>
        </w:rPr>
      </w:pPr>
      <w:r w:rsidRPr="00077FCB">
        <w:rPr>
          <w:lang w:val="pt-BR"/>
        </w:rPr>
        <w:tab/>
        <w:t>Q009 - uda5: RECODE UDA5</w:t>
      </w:r>
    </w:p>
    <w:p w:rsidR="00432A25" w:rsidRPr="00077FCB" w:rsidRDefault="00204FF2">
      <w:pPr>
        <w:keepLines/>
        <w:tabs>
          <w:tab w:val="clear" w:pos="709"/>
          <w:tab w:val="clear" w:pos="851"/>
        </w:tabs>
        <w:autoSpaceDE/>
        <w:autoSpaceDN/>
        <w:rPr>
          <w:lang w:val="fr-FR"/>
        </w:rPr>
      </w:pPr>
      <w:r w:rsidRPr="00077FCB">
        <w:rPr>
          <w:lang w:val="pt-BR"/>
        </w:rPr>
        <w:tab/>
      </w:r>
      <w:r w:rsidRPr="00077FCB">
        <w:rPr>
          <w:lang w:val="fr-FR"/>
        </w:rPr>
        <w:t>Q010 - RS</w:t>
      </w:r>
      <w:proofErr w:type="gramStart"/>
      <w:r w:rsidRPr="00077FCB">
        <w:rPr>
          <w:lang w:val="fr-FR"/>
        </w:rPr>
        <w:t>3:</w:t>
      </w:r>
      <w:proofErr w:type="gramEnd"/>
      <w:r w:rsidRPr="00077FCB">
        <w:rPr>
          <w:lang w:val="fr-FR"/>
        </w:rPr>
        <w:t xml:space="preserve"> ITWE = PRF OU PAS</w:t>
      </w:r>
    </w:p>
    <w:p w:rsidR="00432A25" w:rsidRPr="00077FCB" w:rsidRDefault="00204FF2">
      <w:pPr>
        <w:keepLines/>
        <w:tabs>
          <w:tab w:val="clear" w:pos="709"/>
          <w:tab w:val="clear" w:pos="851"/>
        </w:tabs>
        <w:autoSpaceDE/>
        <w:autoSpaceDN/>
        <w:rPr>
          <w:lang w:val="fr-FR"/>
        </w:rPr>
      </w:pPr>
      <w:r w:rsidRPr="00077FCB">
        <w:rPr>
          <w:lang w:val="fr-FR"/>
        </w:rPr>
        <w:tab/>
        <w:t>Q011 - RS</w:t>
      </w:r>
      <w:proofErr w:type="gramStart"/>
      <w:r w:rsidRPr="00077FCB">
        <w:rPr>
          <w:lang w:val="fr-FR"/>
        </w:rPr>
        <w:t>5:</w:t>
      </w:r>
      <w:proofErr w:type="gramEnd"/>
      <w:r w:rsidRPr="00077FCB">
        <w:rPr>
          <w:lang w:val="fr-FR"/>
        </w:rPr>
        <w:t xml:space="preserve"> PCSPRF2 (non charté)</w:t>
      </w:r>
    </w:p>
    <w:p w:rsidR="00432A25" w:rsidRPr="00077FCB" w:rsidRDefault="00204FF2">
      <w:pPr>
        <w:keepLines/>
        <w:tabs>
          <w:tab w:val="clear" w:pos="709"/>
          <w:tab w:val="clear" w:pos="851"/>
        </w:tabs>
        <w:autoSpaceDE/>
        <w:autoSpaceDN/>
        <w:rPr>
          <w:lang w:val="fr-FR"/>
        </w:rPr>
      </w:pPr>
      <w:r w:rsidRPr="00077FCB">
        <w:rPr>
          <w:lang w:val="fr-FR"/>
        </w:rPr>
        <w:tab/>
        <w:t>Q012 - RS</w:t>
      </w:r>
      <w:proofErr w:type="gramStart"/>
      <w:r w:rsidRPr="00077FCB">
        <w:rPr>
          <w:lang w:val="fr-FR"/>
        </w:rPr>
        <w:t>6:</w:t>
      </w:r>
      <w:proofErr w:type="gramEnd"/>
      <w:r w:rsidRPr="00077FCB">
        <w:rPr>
          <w:lang w:val="fr-FR"/>
        </w:rPr>
        <w:t xml:space="preserve"> PCSPRF1 (non charté)</w:t>
      </w:r>
    </w:p>
    <w:p w:rsidR="00432A25" w:rsidRPr="00077FCB" w:rsidRDefault="00204FF2">
      <w:pPr>
        <w:keepLines/>
        <w:tabs>
          <w:tab w:val="clear" w:pos="709"/>
          <w:tab w:val="clear" w:pos="851"/>
        </w:tabs>
        <w:autoSpaceDE/>
        <w:autoSpaceDN/>
        <w:rPr>
          <w:lang w:val="fr-FR"/>
        </w:rPr>
      </w:pPr>
      <w:r w:rsidRPr="00077FCB">
        <w:rPr>
          <w:lang w:val="fr-FR"/>
        </w:rPr>
        <w:tab/>
        <w:t>Q013 - RS56</w:t>
      </w:r>
      <w:proofErr w:type="gramStart"/>
      <w:r w:rsidRPr="00077FCB">
        <w:rPr>
          <w:lang w:val="fr-FR"/>
        </w:rPr>
        <w:t>Recap:</w:t>
      </w:r>
      <w:proofErr w:type="gramEnd"/>
      <w:r w:rsidRPr="00077FCB">
        <w:rPr>
          <w:lang w:val="fr-FR"/>
        </w:rPr>
        <w:t xml:space="preserve"> RECODE PCS PERF FOR QUOTAS (non charté)</w:t>
      </w:r>
    </w:p>
    <w:p w:rsidR="00432A25" w:rsidRPr="00077FCB" w:rsidRDefault="00204FF2">
      <w:pPr>
        <w:keepLines/>
        <w:tabs>
          <w:tab w:val="clear" w:pos="709"/>
          <w:tab w:val="clear" w:pos="851"/>
        </w:tabs>
        <w:autoSpaceDE/>
        <w:autoSpaceDN/>
        <w:rPr>
          <w:lang w:val="fr-FR"/>
        </w:rPr>
      </w:pPr>
      <w:r w:rsidRPr="00077FCB">
        <w:rPr>
          <w:lang w:val="fr-FR"/>
        </w:rPr>
        <w:tab/>
        <w:t>Q014 - RS</w:t>
      </w:r>
      <w:proofErr w:type="gramStart"/>
      <w:r w:rsidRPr="00077FCB">
        <w:rPr>
          <w:lang w:val="fr-FR"/>
        </w:rPr>
        <w:t>102:</w:t>
      </w:r>
      <w:proofErr w:type="gramEnd"/>
      <w:r w:rsidRPr="00077FCB">
        <w:rPr>
          <w:lang w:val="fr-FR"/>
        </w:rPr>
        <w:t xml:space="preserve"> TAILLE DU FOYER</w:t>
      </w:r>
    </w:p>
    <w:p w:rsidR="00432A25" w:rsidRPr="00077FCB" w:rsidRDefault="00204FF2">
      <w:pPr>
        <w:keepLines/>
        <w:tabs>
          <w:tab w:val="clear" w:pos="709"/>
          <w:tab w:val="clear" w:pos="851"/>
        </w:tabs>
        <w:autoSpaceDE/>
        <w:autoSpaceDN/>
        <w:rPr>
          <w:lang w:val="fr-FR"/>
        </w:rPr>
      </w:pPr>
      <w:r w:rsidRPr="00077FCB">
        <w:rPr>
          <w:lang w:val="fr-FR"/>
        </w:rPr>
        <w:tab/>
        <w:t>Q015 - RS102</w:t>
      </w:r>
      <w:proofErr w:type="gramStart"/>
      <w:r w:rsidRPr="00077FCB">
        <w:rPr>
          <w:lang w:val="fr-FR"/>
        </w:rPr>
        <w:t>RECAP:</w:t>
      </w:r>
      <w:proofErr w:type="gramEnd"/>
      <w:r w:rsidRPr="00077FCB">
        <w:rPr>
          <w:lang w:val="fr-FR"/>
        </w:rPr>
        <w:t xml:space="preserve"> RECODE Taille du foyer</w:t>
      </w:r>
    </w:p>
    <w:p w:rsidR="00432A25" w:rsidRPr="00077FCB" w:rsidRDefault="00204FF2">
      <w:pPr>
        <w:keepLines/>
        <w:tabs>
          <w:tab w:val="clear" w:pos="709"/>
          <w:tab w:val="clear" w:pos="851"/>
        </w:tabs>
        <w:autoSpaceDE/>
        <w:autoSpaceDN/>
        <w:rPr>
          <w:lang w:val="fr-FR"/>
        </w:rPr>
      </w:pPr>
      <w:r w:rsidRPr="00077FCB">
        <w:rPr>
          <w:lang w:val="fr-FR"/>
        </w:rPr>
        <w:tab/>
        <w:t>Q016 - RS</w:t>
      </w:r>
      <w:proofErr w:type="gramStart"/>
      <w:r w:rsidRPr="00077FCB">
        <w:rPr>
          <w:lang w:val="fr-FR"/>
        </w:rPr>
        <w:t>11:</w:t>
      </w:r>
      <w:proofErr w:type="gramEnd"/>
      <w:r w:rsidRPr="00077FCB">
        <w:rPr>
          <w:lang w:val="fr-FR"/>
        </w:rPr>
        <w:t xml:space="preserve"> NOMBRE D'ENFANTS DE MOINS DE 15 ANS</w:t>
      </w:r>
    </w:p>
    <w:p w:rsidR="00432A25" w:rsidRPr="00077FCB" w:rsidRDefault="00204FF2">
      <w:pPr>
        <w:keepLines/>
        <w:tabs>
          <w:tab w:val="clear" w:pos="709"/>
          <w:tab w:val="clear" w:pos="851"/>
        </w:tabs>
        <w:autoSpaceDE/>
        <w:autoSpaceDN/>
        <w:rPr>
          <w:lang w:val="fr-FR"/>
        </w:rPr>
      </w:pPr>
      <w:r w:rsidRPr="00077FCB">
        <w:rPr>
          <w:lang w:val="fr-FR"/>
        </w:rPr>
        <w:tab/>
        <w:t>Q017 - RS11</w:t>
      </w:r>
      <w:proofErr w:type="gramStart"/>
      <w:r w:rsidRPr="00077FCB">
        <w:rPr>
          <w:lang w:val="fr-FR"/>
        </w:rPr>
        <w:t>recap:</w:t>
      </w:r>
      <w:proofErr w:type="gramEnd"/>
      <w:r w:rsidRPr="00077FCB">
        <w:rPr>
          <w:lang w:val="fr-FR"/>
        </w:rPr>
        <w:t xml:space="preserve"> RECODE FOYER AVEC ENFANT </w:t>
      </w:r>
    </w:p>
    <w:p w:rsidR="00432A25" w:rsidRPr="00077FCB" w:rsidRDefault="00204FF2">
      <w:pPr>
        <w:keepLines/>
        <w:tabs>
          <w:tab w:val="clear" w:pos="709"/>
          <w:tab w:val="clear" w:pos="851"/>
        </w:tabs>
        <w:autoSpaceDE/>
        <w:autoSpaceDN/>
        <w:rPr>
          <w:lang w:val="fr-FR"/>
        </w:rPr>
      </w:pPr>
      <w:r w:rsidRPr="00077FCB">
        <w:rPr>
          <w:lang w:val="fr-FR"/>
        </w:rPr>
        <w:tab/>
        <w:t>Q018 - rs11recap</w:t>
      </w:r>
      <w:proofErr w:type="gramStart"/>
      <w:r w:rsidRPr="00077FCB">
        <w:rPr>
          <w:lang w:val="fr-FR"/>
        </w:rPr>
        <w:t>2:</w:t>
      </w:r>
      <w:proofErr w:type="gramEnd"/>
      <w:r w:rsidRPr="00077FCB">
        <w:rPr>
          <w:lang w:val="fr-FR"/>
        </w:rPr>
        <w:t xml:space="preserve"> RECODE FOYER AVEC ENFANT</w:t>
      </w:r>
    </w:p>
    <w:p w:rsidR="00432A25" w:rsidRPr="00077FCB" w:rsidRDefault="00204FF2">
      <w:pPr>
        <w:keepLines/>
        <w:tabs>
          <w:tab w:val="clear" w:pos="709"/>
          <w:tab w:val="clear" w:pos="851"/>
        </w:tabs>
        <w:autoSpaceDE/>
        <w:autoSpaceDN/>
        <w:rPr>
          <w:lang w:val="fr-FR"/>
        </w:rPr>
      </w:pPr>
      <w:r w:rsidRPr="00077FCB">
        <w:rPr>
          <w:lang w:val="fr-FR"/>
        </w:rPr>
        <w:tab/>
        <w:t>Q020 - RS</w:t>
      </w:r>
      <w:proofErr w:type="gramStart"/>
      <w:r w:rsidRPr="00077FCB">
        <w:rPr>
          <w:lang w:val="fr-FR"/>
        </w:rPr>
        <w:t>191:</w:t>
      </w:r>
      <w:proofErr w:type="gramEnd"/>
      <w:r w:rsidRPr="00077FCB">
        <w:rPr>
          <w:lang w:val="fr-FR"/>
        </w:rPr>
        <w:t xml:space="preserve"> TYPE DE RÉSIDENCE PRINCIPALE</w:t>
      </w:r>
    </w:p>
    <w:p w:rsidR="00432A25" w:rsidRPr="00077FCB" w:rsidRDefault="00204FF2">
      <w:pPr>
        <w:keepLines/>
        <w:tabs>
          <w:tab w:val="clear" w:pos="709"/>
          <w:tab w:val="clear" w:pos="851"/>
        </w:tabs>
        <w:autoSpaceDE/>
        <w:autoSpaceDN/>
        <w:rPr>
          <w:lang w:val="fr-FR"/>
        </w:rPr>
      </w:pPr>
      <w:r w:rsidRPr="00077FCB">
        <w:rPr>
          <w:lang w:val="fr-FR"/>
        </w:rPr>
        <w:tab/>
        <w:t>Q022 - RS</w:t>
      </w:r>
      <w:proofErr w:type="gramStart"/>
      <w:r w:rsidRPr="00077FCB">
        <w:rPr>
          <w:lang w:val="fr-FR"/>
        </w:rPr>
        <w:t>192:</w:t>
      </w:r>
      <w:proofErr w:type="gramEnd"/>
      <w:r w:rsidRPr="00077FCB">
        <w:rPr>
          <w:lang w:val="fr-FR"/>
        </w:rPr>
        <w:t xml:space="preserve"> Locataire ou propriétaire de la résidence principale</w:t>
      </w:r>
    </w:p>
    <w:p w:rsidR="00432A25" w:rsidRPr="00077FCB" w:rsidRDefault="00204FF2">
      <w:pPr>
        <w:keepLines/>
        <w:tabs>
          <w:tab w:val="clear" w:pos="709"/>
          <w:tab w:val="clear" w:pos="851"/>
        </w:tabs>
        <w:autoSpaceDE/>
        <w:autoSpaceDN/>
        <w:rPr>
          <w:lang w:val="fr-FR"/>
        </w:rPr>
      </w:pPr>
      <w:r w:rsidRPr="00077FCB">
        <w:rPr>
          <w:lang w:val="fr-FR"/>
        </w:rPr>
        <w:tab/>
        <w:t>Q023 - RS</w:t>
      </w:r>
      <w:proofErr w:type="gramStart"/>
      <w:r w:rsidRPr="00077FCB">
        <w:rPr>
          <w:lang w:val="fr-FR"/>
        </w:rPr>
        <w:t>193:</w:t>
      </w:r>
      <w:proofErr w:type="gramEnd"/>
      <w:r w:rsidRPr="00077FCB">
        <w:rPr>
          <w:lang w:val="fr-FR"/>
        </w:rPr>
        <w:t xml:space="preserve"> Résidence secondaire</w:t>
      </w:r>
    </w:p>
    <w:p w:rsidR="00432A25" w:rsidRPr="00077FCB" w:rsidRDefault="00204FF2">
      <w:pPr>
        <w:keepLines/>
        <w:tabs>
          <w:tab w:val="clear" w:pos="709"/>
          <w:tab w:val="clear" w:pos="851"/>
        </w:tabs>
        <w:autoSpaceDE/>
        <w:autoSpaceDN/>
        <w:rPr>
          <w:lang w:val="fr-FR"/>
        </w:rPr>
      </w:pPr>
      <w:r w:rsidRPr="00077FCB">
        <w:rPr>
          <w:lang w:val="fr-FR"/>
        </w:rPr>
        <w:tab/>
        <w:t>Q024 - RS193</w:t>
      </w:r>
      <w:proofErr w:type="gramStart"/>
      <w:r w:rsidRPr="00077FCB">
        <w:rPr>
          <w:lang w:val="fr-FR"/>
        </w:rPr>
        <w:t>bis:</w:t>
      </w:r>
      <w:proofErr w:type="gramEnd"/>
      <w:r w:rsidRPr="00077FCB">
        <w:rPr>
          <w:lang w:val="fr-FR"/>
        </w:rPr>
        <w:t xml:space="preserve"> TYPE DE RÉSIDENCE SECONDAIRE</w:t>
      </w:r>
    </w:p>
    <w:p w:rsidR="00432A25" w:rsidRPr="00077FCB" w:rsidRDefault="00204FF2">
      <w:pPr>
        <w:keepLines/>
        <w:tabs>
          <w:tab w:val="clear" w:pos="709"/>
          <w:tab w:val="clear" w:pos="851"/>
        </w:tabs>
        <w:autoSpaceDE/>
        <w:autoSpaceDN/>
        <w:rPr>
          <w:b/>
          <w:lang w:val="fr-FR"/>
        </w:rPr>
      </w:pPr>
      <w:r w:rsidRPr="00077FCB">
        <w:rPr>
          <w:b/>
          <w:lang w:val="fr-FR"/>
        </w:rPr>
        <w:t xml:space="preserve">End B001 - </w:t>
      </w:r>
      <w:proofErr w:type="gramStart"/>
      <w:r w:rsidRPr="00077FCB">
        <w:rPr>
          <w:b/>
          <w:lang w:val="fr-FR"/>
        </w:rPr>
        <w:t>RS:</w:t>
      </w:r>
      <w:proofErr w:type="gramEnd"/>
      <w:r w:rsidRPr="00077FCB">
        <w:rPr>
          <w:b/>
          <w:lang w:val="fr-FR"/>
        </w:rPr>
        <w:t xml:space="preserve"> Block RS</w:t>
      </w:r>
    </w:p>
    <w:p w:rsidR="00432A25" w:rsidRPr="00077FCB" w:rsidRDefault="00204FF2">
      <w:pPr>
        <w:keepLines/>
        <w:tabs>
          <w:tab w:val="clear" w:pos="709"/>
          <w:tab w:val="clear" w:pos="851"/>
        </w:tabs>
        <w:autoSpaceDE/>
        <w:autoSpaceDN/>
        <w:rPr>
          <w:b/>
          <w:lang w:val="fr-FR"/>
        </w:rPr>
      </w:pPr>
      <w:r w:rsidRPr="00077FCB">
        <w:rPr>
          <w:b/>
          <w:lang w:val="fr-FR"/>
        </w:rPr>
        <w:t xml:space="preserve">B002 - </w:t>
      </w:r>
      <w:proofErr w:type="gramStart"/>
      <w:r w:rsidRPr="00077FCB">
        <w:rPr>
          <w:b/>
          <w:lang w:val="fr-FR"/>
        </w:rPr>
        <w:t>A:</w:t>
      </w:r>
      <w:proofErr w:type="gramEnd"/>
      <w:r w:rsidRPr="00077FCB">
        <w:rPr>
          <w:b/>
          <w:lang w:val="fr-FR"/>
        </w:rPr>
        <w:t xml:space="preserve"> Bloc A : Qui sont les accédants ? Caractéristiques du jardin / terrasse ?</w:t>
      </w:r>
    </w:p>
    <w:p w:rsidR="00432A25" w:rsidRPr="00077FCB" w:rsidRDefault="00204FF2">
      <w:pPr>
        <w:keepLines/>
        <w:tabs>
          <w:tab w:val="clear" w:pos="709"/>
          <w:tab w:val="clear" w:pos="851"/>
        </w:tabs>
        <w:autoSpaceDE/>
        <w:autoSpaceDN/>
        <w:rPr>
          <w:lang w:val="fr-FR"/>
        </w:rPr>
      </w:pPr>
      <w:r w:rsidRPr="00077FCB">
        <w:rPr>
          <w:lang w:val="fr-FR"/>
        </w:rPr>
        <w:tab/>
        <w:t>Q025 - A</w:t>
      </w:r>
      <w:proofErr w:type="gramStart"/>
      <w:r w:rsidRPr="00077FCB">
        <w:rPr>
          <w:lang w:val="fr-FR"/>
        </w:rPr>
        <w:t>1:</w:t>
      </w:r>
      <w:proofErr w:type="gramEnd"/>
      <w:r w:rsidRPr="00077FCB">
        <w:rPr>
          <w:lang w:val="fr-FR"/>
        </w:rPr>
        <w:t xml:space="preserve"> Entretien de jardin/terrasse/balcon</w:t>
      </w:r>
    </w:p>
    <w:p w:rsidR="00432A25" w:rsidRPr="00077FCB" w:rsidRDefault="00204FF2">
      <w:pPr>
        <w:keepLines/>
        <w:tabs>
          <w:tab w:val="clear" w:pos="709"/>
          <w:tab w:val="clear" w:pos="851"/>
        </w:tabs>
        <w:autoSpaceDE/>
        <w:autoSpaceDN/>
        <w:rPr>
          <w:lang w:val="fr-FR"/>
        </w:rPr>
      </w:pPr>
      <w:r w:rsidRPr="00077FCB">
        <w:rPr>
          <w:lang w:val="fr-FR"/>
        </w:rPr>
        <w:tab/>
        <w:t>Q126 - A1</w:t>
      </w:r>
      <w:proofErr w:type="gramStart"/>
      <w:r w:rsidRPr="00077FCB">
        <w:rPr>
          <w:lang w:val="fr-FR"/>
        </w:rPr>
        <w:t>bis:</w:t>
      </w:r>
      <w:proofErr w:type="gramEnd"/>
      <w:r w:rsidRPr="00077FCB">
        <w:rPr>
          <w:lang w:val="fr-FR"/>
        </w:rPr>
        <w:t xml:space="preserve"> Si plusieurs espaces extérieurs entretenus</w:t>
      </w:r>
    </w:p>
    <w:p w:rsidR="00432A25" w:rsidRPr="00077FCB" w:rsidRDefault="00204FF2">
      <w:pPr>
        <w:keepLines/>
        <w:tabs>
          <w:tab w:val="clear" w:pos="709"/>
          <w:tab w:val="clear" w:pos="851"/>
        </w:tabs>
        <w:autoSpaceDE/>
        <w:autoSpaceDN/>
        <w:rPr>
          <w:lang w:val="fr-FR"/>
        </w:rPr>
      </w:pPr>
      <w:r w:rsidRPr="00077FCB">
        <w:rPr>
          <w:lang w:val="fr-FR"/>
        </w:rPr>
        <w:tab/>
        <w:t>Q026 - A</w:t>
      </w:r>
      <w:proofErr w:type="gramStart"/>
      <w:r w:rsidRPr="00077FCB">
        <w:rPr>
          <w:lang w:val="fr-FR"/>
        </w:rPr>
        <w:t>2:</w:t>
      </w:r>
      <w:proofErr w:type="gramEnd"/>
      <w:r w:rsidRPr="00077FCB">
        <w:rPr>
          <w:lang w:val="fr-FR"/>
        </w:rPr>
        <w:t xml:space="preserve"> Jardin/terrasse/balcon privatif ou partagé</w:t>
      </w:r>
    </w:p>
    <w:p w:rsidR="00432A25" w:rsidRDefault="00204FF2">
      <w:pPr>
        <w:keepLines/>
        <w:tabs>
          <w:tab w:val="clear" w:pos="709"/>
          <w:tab w:val="clear" w:pos="851"/>
        </w:tabs>
        <w:autoSpaceDE/>
        <w:autoSpaceDN/>
      </w:pPr>
      <w:r w:rsidRPr="00077FCB">
        <w:rPr>
          <w:lang w:val="fr-FR"/>
        </w:rPr>
        <w:tab/>
      </w:r>
      <w:r>
        <w:t>Q036 - RECODEA2: Recode A2</w:t>
      </w:r>
    </w:p>
    <w:p w:rsidR="00432A25" w:rsidRPr="00077FCB" w:rsidRDefault="00204FF2">
      <w:pPr>
        <w:keepLines/>
        <w:tabs>
          <w:tab w:val="clear" w:pos="709"/>
          <w:tab w:val="clear" w:pos="851"/>
        </w:tabs>
        <w:autoSpaceDE/>
        <w:autoSpaceDN/>
        <w:rPr>
          <w:lang w:val="fr-FR"/>
        </w:rPr>
      </w:pPr>
      <w:r>
        <w:tab/>
      </w:r>
      <w:r w:rsidRPr="00077FCB">
        <w:rPr>
          <w:lang w:val="fr-FR"/>
        </w:rPr>
        <w:t>Q041 - A</w:t>
      </w:r>
      <w:proofErr w:type="gramStart"/>
      <w:r w:rsidRPr="00077FCB">
        <w:rPr>
          <w:lang w:val="fr-FR"/>
        </w:rPr>
        <w:t>4:</w:t>
      </w:r>
      <w:proofErr w:type="gramEnd"/>
      <w:r w:rsidRPr="00077FCB">
        <w:rPr>
          <w:lang w:val="fr-FR"/>
        </w:rPr>
        <w:t xml:space="preserve"> RECODE ACCEDANT ET TYPE D'ESPACE</w:t>
      </w:r>
    </w:p>
    <w:p w:rsidR="00432A25" w:rsidRPr="00077FCB" w:rsidRDefault="00204FF2">
      <w:pPr>
        <w:keepLines/>
        <w:tabs>
          <w:tab w:val="clear" w:pos="709"/>
          <w:tab w:val="clear" w:pos="851"/>
        </w:tabs>
        <w:autoSpaceDE/>
        <w:autoSpaceDN/>
        <w:rPr>
          <w:lang w:val="fr-FR"/>
        </w:rPr>
      </w:pPr>
      <w:r w:rsidRPr="00077FCB">
        <w:rPr>
          <w:lang w:val="fr-FR"/>
        </w:rPr>
        <w:tab/>
        <w:t>Q038 - A</w:t>
      </w:r>
      <w:proofErr w:type="gramStart"/>
      <w:r w:rsidRPr="00077FCB">
        <w:rPr>
          <w:lang w:val="fr-FR"/>
        </w:rPr>
        <w:t>5:</w:t>
      </w:r>
      <w:proofErr w:type="gramEnd"/>
      <w:r w:rsidRPr="00077FCB">
        <w:rPr>
          <w:lang w:val="fr-FR"/>
        </w:rPr>
        <w:t xml:space="preserve"> Taille jardin</w:t>
      </w:r>
    </w:p>
    <w:p w:rsidR="00432A25" w:rsidRPr="00077FCB" w:rsidRDefault="00204FF2">
      <w:pPr>
        <w:keepLines/>
        <w:tabs>
          <w:tab w:val="clear" w:pos="709"/>
          <w:tab w:val="clear" w:pos="851"/>
        </w:tabs>
        <w:autoSpaceDE/>
        <w:autoSpaceDN/>
        <w:rPr>
          <w:lang w:val="fr-FR"/>
        </w:rPr>
      </w:pPr>
      <w:r w:rsidRPr="00077FCB">
        <w:rPr>
          <w:lang w:val="fr-FR"/>
        </w:rPr>
        <w:tab/>
        <w:t>Q042 - A5</w:t>
      </w:r>
      <w:proofErr w:type="gramStart"/>
      <w:r w:rsidRPr="00077FCB">
        <w:rPr>
          <w:lang w:val="fr-FR"/>
        </w:rPr>
        <w:t>bis:</w:t>
      </w:r>
      <w:proofErr w:type="gramEnd"/>
      <w:r w:rsidRPr="00077FCB">
        <w:rPr>
          <w:lang w:val="fr-FR"/>
        </w:rPr>
        <w:t xml:space="preserve"> Taille terrasse/balcon</w:t>
      </w:r>
    </w:p>
    <w:p w:rsidR="00432A25" w:rsidRPr="00077FCB" w:rsidRDefault="00204FF2">
      <w:pPr>
        <w:keepLines/>
        <w:tabs>
          <w:tab w:val="clear" w:pos="709"/>
          <w:tab w:val="clear" w:pos="851"/>
        </w:tabs>
        <w:autoSpaceDE/>
        <w:autoSpaceDN/>
        <w:rPr>
          <w:lang w:val="fr-FR"/>
        </w:rPr>
      </w:pPr>
      <w:r w:rsidRPr="00077FCB">
        <w:rPr>
          <w:lang w:val="fr-FR"/>
        </w:rPr>
        <w:tab/>
        <w:t>Q039 - A</w:t>
      </w:r>
      <w:proofErr w:type="gramStart"/>
      <w:r w:rsidRPr="00077FCB">
        <w:rPr>
          <w:lang w:val="fr-FR"/>
        </w:rPr>
        <w:t>6:</w:t>
      </w:r>
      <w:proofErr w:type="gramEnd"/>
      <w:r w:rsidRPr="00077FCB">
        <w:rPr>
          <w:lang w:val="fr-FR"/>
        </w:rPr>
        <w:t xml:space="preserve"> Aménagement jardin/terrasse/balcon</w:t>
      </w:r>
    </w:p>
    <w:p w:rsidR="00432A25" w:rsidRPr="00077FCB" w:rsidRDefault="00204FF2">
      <w:pPr>
        <w:keepLines/>
        <w:tabs>
          <w:tab w:val="clear" w:pos="709"/>
          <w:tab w:val="clear" w:pos="851"/>
        </w:tabs>
        <w:autoSpaceDE/>
        <w:autoSpaceDN/>
        <w:rPr>
          <w:lang w:val="fr-FR"/>
        </w:rPr>
      </w:pPr>
      <w:r w:rsidRPr="00077FCB">
        <w:rPr>
          <w:lang w:val="fr-FR"/>
        </w:rPr>
        <w:tab/>
        <w:t>Q040 - A</w:t>
      </w:r>
      <w:proofErr w:type="gramStart"/>
      <w:r w:rsidRPr="00077FCB">
        <w:rPr>
          <w:lang w:val="fr-FR"/>
        </w:rPr>
        <w:t>7:</w:t>
      </w:r>
      <w:proofErr w:type="gramEnd"/>
      <w:r w:rsidRPr="00077FCB">
        <w:rPr>
          <w:lang w:val="fr-FR"/>
        </w:rPr>
        <w:t xml:space="preserve"> Nombre d'arbres ou arbustes</w:t>
      </w:r>
    </w:p>
    <w:p w:rsidR="00432A25" w:rsidRPr="00077FCB" w:rsidRDefault="00204FF2">
      <w:pPr>
        <w:keepLines/>
        <w:tabs>
          <w:tab w:val="clear" w:pos="709"/>
          <w:tab w:val="clear" w:pos="851"/>
        </w:tabs>
        <w:autoSpaceDE/>
        <w:autoSpaceDN/>
        <w:rPr>
          <w:lang w:val="fr-FR"/>
        </w:rPr>
      </w:pPr>
      <w:r w:rsidRPr="00077FCB">
        <w:rPr>
          <w:lang w:val="fr-FR"/>
        </w:rPr>
        <w:tab/>
        <w:t>Q043 - A</w:t>
      </w:r>
      <w:proofErr w:type="gramStart"/>
      <w:r w:rsidRPr="00077FCB">
        <w:rPr>
          <w:lang w:val="fr-FR"/>
        </w:rPr>
        <w:t>8:</w:t>
      </w:r>
      <w:proofErr w:type="gramEnd"/>
      <w:r w:rsidRPr="00077FCB">
        <w:rPr>
          <w:lang w:val="fr-FR"/>
        </w:rPr>
        <w:t xml:space="preserve"> Temps passé à l'entretien de l'espace extérieur</w:t>
      </w:r>
    </w:p>
    <w:p w:rsidR="00432A25" w:rsidRPr="00077FCB" w:rsidRDefault="00204FF2">
      <w:pPr>
        <w:keepLines/>
        <w:tabs>
          <w:tab w:val="clear" w:pos="709"/>
          <w:tab w:val="clear" w:pos="851"/>
        </w:tabs>
        <w:autoSpaceDE/>
        <w:autoSpaceDN/>
        <w:rPr>
          <w:lang w:val="fr-FR"/>
        </w:rPr>
      </w:pPr>
      <w:r w:rsidRPr="00077FCB">
        <w:rPr>
          <w:lang w:val="fr-FR"/>
        </w:rPr>
        <w:tab/>
        <w:t>Q045 - A</w:t>
      </w:r>
      <w:proofErr w:type="gramStart"/>
      <w:r w:rsidRPr="00077FCB">
        <w:rPr>
          <w:lang w:val="fr-FR"/>
        </w:rPr>
        <w:t>9:</w:t>
      </w:r>
      <w:proofErr w:type="gramEnd"/>
      <w:r w:rsidRPr="00077FCB">
        <w:rPr>
          <w:lang w:val="fr-FR"/>
        </w:rPr>
        <w:t xml:space="preserve"> Attitudes espaces extérieurs</w:t>
      </w:r>
    </w:p>
    <w:p w:rsidR="00432A25" w:rsidRPr="00077FCB" w:rsidRDefault="00204FF2">
      <w:pPr>
        <w:keepLines/>
        <w:tabs>
          <w:tab w:val="clear" w:pos="709"/>
          <w:tab w:val="clear" w:pos="851"/>
        </w:tabs>
        <w:autoSpaceDE/>
        <w:autoSpaceDN/>
        <w:rPr>
          <w:lang w:val="fr-FR"/>
        </w:rPr>
      </w:pPr>
      <w:r w:rsidRPr="00077FCB">
        <w:rPr>
          <w:lang w:val="fr-FR"/>
        </w:rPr>
        <w:tab/>
        <w:t>Q046 - A</w:t>
      </w:r>
      <w:proofErr w:type="gramStart"/>
      <w:r w:rsidRPr="00077FCB">
        <w:rPr>
          <w:lang w:val="fr-FR"/>
        </w:rPr>
        <w:t>10:</w:t>
      </w:r>
      <w:proofErr w:type="gramEnd"/>
      <w:r w:rsidRPr="00077FCB">
        <w:rPr>
          <w:lang w:val="fr-FR"/>
        </w:rPr>
        <w:t xml:space="preserve"> Images espaces extérieurs</w:t>
      </w:r>
    </w:p>
    <w:p w:rsidR="00432A25" w:rsidRPr="00077FCB" w:rsidRDefault="00204FF2">
      <w:pPr>
        <w:keepLines/>
        <w:tabs>
          <w:tab w:val="clear" w:pos="709"/>
          <w:tab w:val="clear" w:pos="851"/>
        </w:tabs>
        <w:autoSpaceDE/>
        <w:autoSpaceDN/>
        <w:rPr>
          <w:lang w:val="fr-FR"/>
        </w:rPr>
      </w:pPr>
      <w:r w:rsidRPr="00077FCB">
        <w:rPr>
          <w:lang w:val="fr-FR"/>
        </w:rPr>
        <w:tab/>
        <w:t>Q047 - A</w:t>
      </w:r>
      <w:proofErr w:type="gramStart"/>
      <w:r w:rsidRPr="00077FCB">
        <w:rPr>
          <w:lang w:val="fr-FR"/>
        </w:rPr>
        <w:t>11:</w:t>
      </w:r>
      <w:proofErr w:type="gramEnd"/>
      <w:r w:rsidRPr="00077FCB">
        <w:rPr>
          <w:lang w:val="fr-FR"/>
        </w:rPr>
        <w:t xml:space="preserve"> Valeur émotionnelle espaces extérieurs</w:t>
      </w:r>
    </w:p>
    <w:p w:rsidR="00432A25" w:rsidRPr="00077FCB" w:rsidRDefault="00204FF2">
      <w:pPr>
        <w:keepLines/>
        <w:tabs>
          <w:tab w:val="clear" w:pos="709"/>
          <w:tab w:val="clear" w:pos="851"/>
        </w:tabs>
        <w:autoSpaceDE/>
        <w:autoSpaceDN/>
        <w:rPr>
          <w:b/>
          <w:lang w:val="fr-FR"/>
        </w:rPr>
      </w:pPr>
      <w:r w:rsidRPr="00077FCB">
        <w:rPr>
          <w:b/>
          <w:lang w:val="fr-FR"/>
        </w:rPr>
        <w:t xml:space="preserve">End B002 - </w:t>
      </w:r>
      <w:proofErr w:type="gramStart"/>
      <w:r w:rsidRPr="00077FCB">
        <w:rPr>
          <w:b/>
          <w:lang w:val="fr-FR"/>
        </w:rPr>
        <w:t>A:</w:t>
      </w:r>
      <w:proofErr w:type="gramEnd"/>
      <w:r w:rsidRPr="00077FCB">
        <w:rPr>
          <w:b/>
          <w:lang w:val="fr-FR"/>
        </w:rPr>
        <w:t xml:space="preserve"> Bloc A : Qui sont les accédants ? Caractéristiques du jardin / terrasse ?</w:t>
      </w:r>
    </w:p>
    <w:p w:rsidR="00432A25" w:rsidRPr="00077FCB" w:rsidRDefault="00204FF2">
      <w:pPr>
        <w:keepLines/>
        <w:tabs>
          <w:tab w:val="clear" w:pos="709"/>
          <w:tab w:val="clear" w:pos="851"/>
        </w:tabs>
        <w:autoSpaceDE/>
        <w:autoSpaceDN/>
        <w:rPr>
          <w:b/>
          <w:lang w:val="fr-FR"/>
        </w:rPr>
      </w:pPr>
      <w:r w:rsidRPr="00077FCB">
        <w:rPr>
          <w:b/>
          <w:lang w:val="fr-FR"/>
        </w:rPr>
        <w:t xml:space="preserve">B003 - </w:t>
      </w:r>
      <w:proofErr w:type="gramStart"/>
      <w:r w:rsidRPr="00077FCB">
        <w:rPr>
          <w:b/>
          <w:lang w:val="fr-FR"/>
        </w:rPr>
        <w:t>B:</w:t>
      </w:r>
      <w:proofErr w:type="gramEnd"/>
      <w:r w:rsidRPr="00077FCB">
        <w:rPr>
          <w:b/>
          <w:lang w:val="fr-FR"/>
        </w:rPr>
        <w:t xml:space="preserve"> Bloc B : Quelles pratiques collaboratives et événementielles ?</w:t>
      </w:r>
    </w:p>
    <w:p w:rsidR="00432A25" w:rsidRPr="00077FCB" w:rsidRDefault="00204FF2">
      <w:pPr>
        <w:keepLines/>
        <w:tabs>
          <w:tab w:val="clear" w:pos="709"/>
          <w:tab w:val="clear" w:pos="851"/>
        </w:tabs>
        <w:autoSpaceDE/>
        <w:autoSpaceDN/>
        <w:rPr>
          <w:lang w:val="fr-FR"/>
        </w:rPr>
      </w:pPr>
      <w:r w:rsidRPr="00077FCB">
        <w:rPr>
          <w:lang w:val="fr-FR"/>
        </w:rPr>
        <w:tab/>
        <w:t>Q048 - B</w:t>
      </w:r>
      <w:proofErr w:type="gramStart"/>
      <w:r w:rsidRPr="00077FCB">
        <w:rPr>
          <w:lang w:val="fr-FR"/>
        </w:rPr>
        <w:t>1:</w:t>
      </w:r>
      <w:proofErr w:type="gramEnd"/>
      <w:r w:rsidRPr="00077FCB">
        <w:rPr>
          <w:lang w:val="fr-FR"/>
        </w:rPr>
        <w:t xml:space="preserve"> Fréquence emprunt outils jardinage</w:t>
      </w:r>
    </w:p>
    <w:p w:rsidR="00432A25" w:rsidRPr="00077FCB" w:rsidRDefault="00204FF2">
      <w:pPr>
        <w:keepLines/>
        <w:tabs>
          <w:tab w:val="clear" w:pos="709"/>
          <w:tab w:val="clear" w:pos="851"/>
        </w:tabs>
        <w:autoSpaceDE/>
        <w:autoSpaceDN/>
        <w:rPr>
          <w:lang w:val="fr-FR"/>
        </w:rPr>
      </w:pPr>
      <w:r w:rsidRPr="00077FCB">
        <w:rPr>
          <w:lang w:val="fr-FR"/>
        </w:rPr>
        <w:tab/>
        <w:t>Q049 - B</w:t>
      </w:r>
      <w:proofErr w:type="gramStart"/>
      <w:r w:rsidRPr="00077FCB">
        <w:rPr>
          <w:lang w:val="fr-FR"/>
        </w:rPr>
        <w:t>2:</w:t>
      </w:r>
      <w:proofErr w:type="gramEnd"/>
      <w:r w:rsidRPr="00077FCB">
        <w:rPr>
          <w:lang w:val="fr-FR"/>
        </w:rPr>
        <w:t xml:space="preserve"> Fréquence prêt outils jardinage</w:t>
      </w:r>
    </w:p>
    <w:p w:rsidR="00432A25" w:rsidRPr="00077FCB" w:rsidRDefault="00204FF2">
      <w:pPr>
        <w:keepLines/>
        <w:tabs>
          <w:tab w:val="clear" w:pos="709"/>
          <w:tab w:val="clear" w:pos="851"/>
        </w:tabs>
        <w:autoSpaceDE/>
        <w:autoSpaceDN/>
        <w:rPr>
          <w:lang w:val="fr-FR"/>
        </w:rPr>
      </w:pPr>
      <w:r w:rsidRPr="00077FCB">
        <w:rPr>
          <w:lang w:val="fr-FR"/>
        </w:rPr>
        <w:tab/>
        <w:t>Q050 - B</w:t>
      </w:r>
      <w:proofErr w:type="gramStart"/>
      <w:r w:rsidRPr="00077FCB">
        <w:rPr>
          <w:lang w:val="fr-FR"/>
        </w:rPr>
        <w:t>3:</w:t>
      </w:r>
      <w:proofErr w:type="gramEnd"/>
      <w:r w:rsidRPr="00077FCB">
        <w:rPr>
          <w:lang w:val="fr-FR"/>
        </w:rPr>
        <w:t xml:space="preserve"> Fréquence échange/dons graines ou plants</w:t>
      </w:r>
    </w:p>
    <w:p w:rsidR="00432A25" w:rsidRPr="00077FCB" w:rsidRDefault="00204FF2">
      <w:pPr>
        <w:keepLines/>
        <w:tabs>
          <w:tab w:val="clear" w:pos="709"/>
          <w:tab w:val="clear" w:pos="851"/>
        </w:tabs>
        <w:autoSpaceDE/>
        <w:autoSpaceDN/>
        <w:rPr>
          <w:lang w:val="fr-FR"/>
        </w:rPr>
      </w:pPr>
      <w:r w:rsidRPr="00077FCB">
        <w:rPr>
          <w:lang w:val="fr-FR"/>
        </w:rPr>
        <w:tab/>
        <w:t>Q051 - B</w:t>
      </w:r>
      <w:proofErr w:type="gramStart"/>
      <w:r w:rsidRPr="00077FCB">
        <w:rPr>
          <w:lang w:val="fr-FR"/>
        </w:rPr>
        <w:t>4:</w:t>
      </w:r>
      <w:proofErr w:type="gramEnd"/>
      <w:r w:rsidRPr="00077FCB">
        <w:rPr>
          <w:lang w:val="fr-FR"/>
        </w:rPr>
        <w:t xml:space="preserve"> Fréquence échange/dons récoltes</w:t>
      </w:r>
    </w:p>
    <w:p w:rsidR="00432A25" w:rsidRPr="00077FCB" w:rsidRDefault="00204FF2">
      <w:pPr>
        <w:keepLines/>
        <w:tabs>
          <w:tab w:val="clear" w:pos="709"/>
          <w:tab w:val="clear" w:pos="851"/>
        </w:tabs>
        <w:autoSpaceDE/>
        <w:autoSpaceDN/>
        <w:rPr>
          <w:lang w:val="fr-FR"/>
        </w:rPr>
      </w:pPr>
      <w:r w:rsidRPr="00077FCB">
        <w:rPr>
          <w:lang w:val="fr-FR"/>
        </w:rPr>
        <w:tab/>
        <w:t>Q052 - B</w:t>
      </w:r>
      <w:proofErr w:type="gramStart"/>
      <w:r w:rsidRPr="00077FCB">
        <w:rPr>
          <w:lang w:val="fr-FR"/>
        </w:rPr>
        <w:t>5:</w:t>
      </w:r>
      <w:proofErr w:type="gramEnd"/>
      <w:r w:rsidRPr="00077FCB">
        <w:rPr>
          <w:lang w:val="fr-FR"/>
        </w:rPr>
        <w:t xml:space="preserve"> Fréquence partage best practices jardinage</w:t>
      </w:r>
    </w:p>
    <w:p w:rsidR="00432A25" w:rsidRPr="00077FCB" w:rsidRDefault="00204FF2">
      <w:pPr>
        <w:keepLines/>
        <w:tabs>
          <w:tab w:val="clear" w:pos="709"/>
          <w:tab w:val="clear" w:pos="851"/>
        </w:tabs>
        <w:autoSpaceDE/>
        <w:autoSpaceDN/>
        <w:rPr>
          <w:lang w:val="fr-FR"/>
        </w:rPr>
      </w:pPr>
      <w:r w:rsidRPr="00077FCB">
        <w:rPr>
          <w:lang w:val="fr-FR"/>
        </w:rPr>
        <w:tab/>
        <w:t>Q053 - B</w:t>
      </w:r>
      <w:proofErr w:type="gramStart"/>
      <w:r w:rsidRPr="00077FCB">
        <w:rPr>
          <w:lang w:val="fr-FR"/>
        </w:rPr>
        <w:t>6:</w:t>
      </w:r>
      <w:proofErr w:type="gramEnd"/>
      <w:r w:rsidRPr="00077FCB">
        <w:rPr>
          <w:lang w:val="fr-FR"/>
        </w:rPr>
        <w:t xml:space="preserve"> Fréquence visite de lieux/expo dédiées à l'aménagement des espaces extérieurs</w:t>
      </w:r>
    </w:p>
    <w:p w:rsidR="00432A25" w:rsidRPr="00077FCB" w:rsidRDefault="00204FF2">
      <w:pPr>
        <w:keepLines/>
        <w:tabs>
          <w:tab w:val="clear" w:pos="709"/>
          <w:tab w:val="clear" w:pos="851"/>
        </w:tabs>
        <w:autoSpaceDE/>
        <w:autoSpaceDN/>
        <w:rPr>
          <w:b/>
          <w:lang w:val="fr-FR"/>
        </w:rPr>
      </w:pPr>
      <w:r w:rsidRPr="00077FCB">
        <w:rPr>
          <w:b/>
          <w:lang w:val="fr-FR"/>
        </w:rPr>
        <w:t xml:space="preserve">End B003 - </w:t>
      </w:r>
      <w:proofErr w:type="gramStart"/>
      <w:r w:rsidRPr="00077FCB">
        <w:rPr>
          <w:b/>
          <w:lang w:val="fr-FR"/>
        </w:rPr>
        <w:t>B:</w:t>
      </w:r>
      <w:proofErr w:type="gramEnd"/>
      <w:r w:rsidRPr="00077FCB">
        <w:rPr>
          <w:b/>
          <w:lang w:val="fr-FR"/>
        </w:rPr>
        <w:t xml:space="preserve"> Bloc B : Quelles pratiques collaboratives et événementielles ?</w:t>
      </w:r>
    </w:p>
    <w:p w:rsidR="00432A25" w:rsidRPr="00077FCB" w:rsidRDefault="00204FF2">
      <w:pPr>
        <w:keepLines/>
        <w:tabs>
          <w:tab w:val="clear" w:pos="709"/>
          <w:tab w:val="clear" w:pos="851"/>
        </w:tabs>
        <w:autoSpaceDE/>
        <w:autoSpaceDN/>
        <w:rPr>
          <w:b/>
          <w:lang w:val="fr-FR"/>
        </w:rPr>
      </w:pPr>
      <w:r w:rsidRPr="00077FCB">
        <w:rPr>
          <w:b/>
          <w:lang w:val="fr-FR"/>
        </w:rPr>
        <w:t xml:space="preserve">B004 - </w:t>
      </w:r>
      <w:proofErr w:type="gramStart"/>
      <w:r w:rsidRPr="00077FCB">
        <w:rPr>
          <w:b/>
          <w:lang w:val="fr-FR"/>
        </w:rPr>
        <w:t>C:</w:t>
      </w:r>
      <w:proofErr w:type="gramEnd"/>
      <w:r w:rsidRPr="00077FCB">
        <w:rPr>
          <w:b/>
          <w:lang w:val="fr-FR"/>
        </w:rPr>
        <w:t xml:space="preserve"> Bloc C : Quels usages digitaux en lien avec le jardin / la terrasse ?</w:t>
      </w:r>
    </w:p>
    <w:p w:rsidR="00432A25" w:rsidRPr="00077FCB" w:rsidRDefault="00204FF2">
      <w:pPr>
        <w:keepLines/>
        <w:tabs>
          <w:tab w:val="clear" w:pos="709"/>
          <w:tab w:val="clear" w:pos="851"/>
        </w:tabs>
        <w:autoSpaceDE/>
        <w:autoSpaceDN/>
        <w:rPr>
          <w:lang w:val="fr-FR"/>
        </w:rPr>
      </w:pPr>
      <w:r w:rsidRPr="00077FCB">
        <w:rPr>
          <w:lang w:val="fr-FR"/>
        </w:rPr>
        <w:tab/>
        <w:t>Q054 - C</w:t>
      </w:r>
      <w:proofErr w:type="gramStart"/>
      <w:r w:rsidRPr="00077FCB">
        <w:rPr>
          <w:lang w:val="fr-FR"/>
        </w:rPr>
        <w:t>1:</w:t>
      </w:r>
      <w:proofErr w:type="gramEnd"/>
      <w:r w:rsidRPr="00077FCB">
        <w:rPr>
          <w:lang w:val="fr-FR"/>
        </w:rPr>
        <w:t xml:space="preserve"> Fréquence consultation sites dédiés au jardinage</w:t>
      </w:r>
    </w:p>
    <w:p w:rsidR="00432A25" w:rsidRPr="00077FCB" w:rsidRDefault="00204FF2">
      <w:pPr>
        <w:keepLines/>
        <w:tabs>
          <w:tab w:val="clear" w:pos="709"/>
          <w:tab w:val="clear" w:pos="851"/>
        </w:tabs>
        <w:autoSpaceDE/>
        <w:autoSpaceDN/>
        <w:rPr>
          <w:lang w:val="fr-FR"/>
        </w:rPr>
      </w:pPr>
      <w:r w:rsidRPr="00077FCB">
        <w:rPr>
          <w:lang w:val="fr-FR"/>
        </w:rPr>
        <w:tab/>
        <w:t>Q056 - C</w:t>
      </w:r>
      <w:proofErr w:type="gramStart"/>
      <w:r w:rsidRPr="00077FCB">
        <w:rPr>
          <w:lang w:val="fr-FR"/>
        </w:rPr>
        <w:t>2:</w:t>
      </w:r>
      <w:proofErr w:type="gramEnd"/>
      <w:r w:rsidRPr="00077FCB">
        <w:rPr>
          <w:lang w:val="fr-FR"/>
        </w:rPr>
        <w:t xml:space="preserve"> Sites internet utilisés</w:t>
      </w:r>
    </w:p>
    <w:p w:rsidR="00432A25" w:rsidRPr="00077FCB" w:rsidRDefault="00204FF2">
      <w:pPr>
        <w:keepLines/>
        <w:tabs>
          <w:tab w:val="clear" w:pos="709"/>
          <w:tab w:val="clear" w:pos="851"/>
        </w:tabs>
        <w:autoSpaceDE/>
        <w:autoSpaceDN/>
        <w:rPr>
          <w:lang w:val="fr-FR"/>
        </w:rPr>
      </w:pPr>
      <w:r w:rsidRPr="00077FCB">
        <w:rPr>
          <w:lang w:val="fr-FR"/>
        </w:rPr>
        <w:tab/>
        <w:t>Q057 - C</w:t>
      </w:r>
      <w:proofErr w:type="gramStart"/>
      <w:r w:rsidRPr="00077FCB">
        <w:rPr>
          <w:lang w:val="fr-FR"/>
        </w:rPr>
        <w:t>3:</w:t>
      </w:r>
      <w:proofErr w:type="gramEnd"/>
      <w:r w:rsidRPr="00077FCB">
        <w:rPr>
          <w:lang w:val="fr-FR"/>
        </w:rPr>
        <w:t xml:space="preserve"> Type de renseignements recherchés</w:t>
      </w:r>
    </w:p>
    <w:p w:rsidR="00432A25" w:rsidRPr="00077FCB" w:rsidRDefault="00204FF2">
      <w:pPr>
        <w:keepLines/>
        <w:tabs>
          <w:tab w:val="clear" w:pos="709"/>
          <w:tab w:val="clear" w:pos="851"/>
        </w:tabs>
        <w:autoSpaceDE/>
        <w:autoSpaceDN/>
        <w:rPr>
          <w:lang w:val="fr-FR"/>
        </w:rPr>
      </w:pPr>
      <w:r w:rsidRPr="00077FCB">
        <w:rPr>
          <w:lang w:val="fr-FR"/>
        </w:rPr>
        <w:tab/>
        <w:t>Q058 - C</w:t>
      </w:r>
      <w:proofErr w:type="gramStart"/>
      <w:r w:rsidRPr="00077FCB">
        <w:rPr>
          <w:lang w:val="fr-FR"/>
        </w:rPr>
        <w:t>4:</w:t>
      </w:r>
      <w:proofErr w:type="gramEnd"/>
      <w:r w:rsidRPr="00077FCB">
        <w:rPr>
          <w:lang w:val="fr-FR"/>
        </w:rPr>
        <w:t xml:space="preserve"> Fréquence utilisation appli dédiées</w:t>
      </w:r>
    </w:p>
    <w:p w:rsidR="00432A25" w:rsidRPr="00077FCB" w:rsidRDefault="00204FF2">
      <w:pPr>
        <w:keepLines/>
        <w:tabs>
          <w:tab w:val="clear" w:pos="709"/>
          <w:tab w:val="clear" w:pos="851"/>
        </w:tabs>
        <w:autoSpaceDE/>
        <w:autoSpaceDN/>
        <w:rPr>
          <w:b/>
          <w:lang w:val="fr-FR"/>
        </w:rPr>
      </w:pPr>
      <w:r w:rsidRPr="00077FCB">
        <w:rPr>
          <w:b/>
          <w:lang w:val="fr-FR"/>
        </w:rPr>
        <w:t xml:space="preserve">End B004 - </w:t>
      </w:r>
      <w:proofErr w:type="gramStart"/>
      <w:r w:rsidRPr="00077FCB">
        <w:rPr>
          <w:b/>
          <w:lang w:val="fr-FR"/>
        </w:rPr>
        <w:t>C:</w:t>
      </w:r>
      <w:proofErr w:type="gramEnd"/>
      <w:r w:rsidRPr="00077FCB">
        <w:rPr>
          <w:b/>
          <w:lang w:val="fr-FR"/>
        </w:rPr>
        <w:t xml:space="preserve"> Bloc C : Quels usages digitaux en lien avec le jardin / la terrasse ?</w:t>
      </w:r>
    </w:p>
    <w:p w:rsidR="00432A25" w:rsidRPr="00077FCB" w:rsidRDefault="00204FF2">
      <w:pPr>
        <w:keepLines/>
        <w:tabs>
          <w:tab w:val="clear" w:pos="709"/>
          <w:tab w:val="clear" w:pos="851"/>
        </w:tabs>
        <w:autoSpaceDE/>
        <w:autoSpaceDN/>
        <w:rPr>
          <w:b/>
          <w:lang w:val="fr-FR"/>
        </w:rPr>
      </w:pPr>
      <w:r w:rsidRPr="00077FCB">
        <w:rPr>
          <w:b/>
          <w:lang w:val="fr-FR"/>
        </w:rPr>
        <w:t xml:space="preserve">B005 - </w:t>
      </w:r>
      <w:proofErr w:type="gramStart"/>
      <w:r w:rsidRPr="00077FCB">
        <w:rPr>
          <w:b/>
          <w:lang w:val="fr-FR"/>
        </w:rPr>
        <w:t>D:</w:t>
      </w:r>
      <w:proofErr w:type="gramEnd"/>
      <w:r w:rsidRPr="00077FCB">
        <w:rPr>
          <w:b/>
          <w:lang w:val="fr-FR"/>
        </w:rPr>
        <w:t xml:space="preserve"> Bloc D : Quels équipements possédés ? Achetés récemment ?</w:t>
      </w:r>
    </w:p>
    <w:p w:rsidR="00432A25" w:rsidRPr="00077FCB" w:rsidRDefault="00204FF2">
      <w:pPr>
        <w:keepLines/>
        <w:tabs>
          <w:tab w:val="clear" w:pos="709"/>
          <w:tab w:val="clear" w:pos="851"/>
        </w:tabs>
        <w:autoSpaceDE/>
        <w:autoSpaceDN/>
        <w:rPr>
          <w:b/>
          <w:lang w:val="fr-FR"/>
        </w:rPr>
      </w:pPr>
      <w:r w:rsidRPr="00077FCB">
        <w:rPr>
          <w:b/>
          <w:lang w:val="fr-FR"/>
        </w:rPr>
        <w:tab/>
        <w:t>B006 - D</w:t>
      </w:r>
      <w:proofErr w:type="gramStart"/>
      <w:r w:rsidRPr="00077FCB">
        <w:rPr>
          <w:b/>
          <w:lang w:val="fr-FR"/>
        </w:rPr>
        <w:t>1:</w:t>
      </w:r>
      <w:proofErr w:type="gramEnd"/>
      <w:r w:rsidRPr="00077FCB">
        <w:rPr>
          <w:b/>
          <w:lang w:val="fr-FR"/>
        </w:rPr>
        <w:t xml:space="preserve"> Bloc D1 : Appel à un professionnel</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Q068 - D1</w:t>
      </w:r>
      <w:proofErr w:type="gramStart"/>
      <w:r w:rsidRPr="00077FCB">
        <w:rPr>
          <w:lang w:val="fr-FR"/>
        </w:rPr>
        <w:t>TXT:</w:t>
      </w:r>
      <w:proofErr w:type="gramEnd"/>
      <w:r w:rsidRPr="00077FCB">
        <w:rPr>
          <w:lang w:val="fr-FR"/>
        </w:rPr>
        <w:t xml:space="preserve"> Texte D1</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Q059 - D1</w:t>
      </w:r>
      <w:proofErr w:type="gramStart"/>
      <w:r w:rsidRPr="00077FCB">
        <w:rPr>
          <w:lang w:val="fr-FR"/>
        </w:rPr>
        <w:t>A:</w:t>
      </w:r>
      <w:proofErr w:type="gramEnd"/>
      <w:r w:rsidRPr="00077FCB">
        <w:rPr>
          <w:lang w:val="fr-FR"/>
        </w:rPr>
        <w:t xml:space="preserve"> Appel à un professionnel pour l'entretien/aménagement</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Q060 - D1</w:t>
      </w:r>
      <w:proofErr w:type="gramStart"/>
      <w:r w:rsidRPr="00077FCB">
        <w:rPr>
          <w:lang w:val="fr-FR"/>
        </w:rPr>
        <w:t>Ab:</w:t>
      </w:r>
      <w:proofErr w:type="gramEnd"/>
      <w:r w:rsidRPr="00077FCB">
        <w:rPr>
          <w:lang w:val="fr-FR"/>
        </w:rPr>
        <w:t xml:space="preserve"> Raisons appel professionnel</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Q061 - D1</w:t>
      </w:r>
      <w:proofErr w:type="gramStart"/>
      <w:r w:rsidRPr="00077FCB">
        <w:rPr>
          <w:lang w:val="fr-FR"/>
        </w:rPr>
        <w:t>C:</w:t>
      </w:r>
      <w:proofErr w:type="gramEnd"/>
      <w:r w:rsidRPr="00077FCB">
        <w:rPr>
          <w:lang w:val="fr-FR"/>
        </w:rPr>
        <w:t xml:space="preserve"> Budget consacré professionnel</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Q062 - D1</w:t>
      </w:r>
      <w:proofErr w:type="gramStart"/>
      <w:r w:rsidRPr="00077FCB">
        <w:rPr>
          <w:lang w:val="fr-FR"/>
        </w:rPr>
        <w:t>D:</w:t>
      </w:r>
      <w:proofErr w:type="gramEnd"/>
      <w:r w:rsidRPr="00077FCB">
        <w:rPr>
          <w:lang w:val="fr-FR"/>
        </w:rPr>
        <w:t xml:space="preserve"> Fréquence appel professionnel</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Q063 - D1</w:t>
      </w:r>
      <w:proofErr w:type="gramStart"/>
      <w:r w:rsidRPr="00077FCB">
        <w:rPr>
          <w:lang w:val="fr-FR"/>
        </w:rPr>
        <w:t>F:</w:t>
      </w:r>
      <w:proofErr w:type="gramEnd"/>
      <w:r w:rsidRPr="00077FCB">
        <w:rPr>
          <w:lang w:val="fr-FR"/>
        </w:rPr>
        <w:t xml:space="preserve"> Satisfaction vis-à-vis des professionnels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Q064 - D1</w:t>
      </w:r>
      <w:proofErr w:type="gramStart"/>
      <w:r w:rsidRPr="00077FCB">
        <w:rPr>
          <w:lang w:val="fr-FR"/>
        </w:rPr>
        <w:t>G:</w:t>
      </w:r>
      <w:proofErr w:type="gramEnd"/>
      <w:r w:rsidRPr="00077FCB">
        <w:rPr>
          <w:lang w:val="fr-FR"/>
        </w:rPr>
        <w:t xml:space="preserve"> Intention future de faire appel à des professionnels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Q065 - D1</w:t>
      </w:r>
      <w:proofErr w:type="gramStart"/>
      <w:r w:rsidRPr="00077FCB">
        <w:rPr>
          <w:lang w:val="fr-FR"/>
        </w:rPr>
        <w:t>H:</w:t>
      </w:r>
      <w:proofErr w:type="gramEnd"/>
      <w:r w:rsidRPr="00077FCB">
        <w:rPr>
          <w:lang w:val="fr-FR"/>
        </w:rPr>
        <w:t xml:space="preserve"> Critères pour faire appel à un professionnel pour l'entretien/aménagement</w:t>
      </w:r>
    </w:p>
    <w:p w:rsidR="00432A25" w:rsidRPr="00077FCB" w:rsidRDefault="00204FF2">
      <w:pPr>
        <w:keepLines/>
        <w:tabs>
          <w:tab w:val="clear" w:pos="709"/>
          <w:tab w:val="clear" w:pos="851"/>
        </w:tabs>
        <w:autoSpaceDE/>
        <w:autoSpaceDN/>
        <w:rPr>
          <w:b/>
          <w:lang w:val="fr-FR"/>
        </w:rPr>
      </w:pPr>
      <w:r w:rsidRPr="00077FCB">
        <w:rPr>
          <w:b/>
          <w:lang w:val="fr-FR"/>
        </w:rPr>
        <w:tab/>
        <w:t>End B006 - D</w:t>
      </w:r>
      <w:proofErr w:type="gramStart"/>
      <w:r w:rsidRPr="00077FCB">
        <w:rPr>
          <w:b/>
          <w:lang w:val="fr-FR"/>
        </w:rPr>
        <w:t>1:</w:t>
      </w:r>
      <w:proofErr w:type="gramEnd"/>
      <w:r w:rsidRPr="00077FCB">
        <w:rPr>
          <w:b/>
          <w:lang w:val="fr-FR"/>
        </w:rPr>
        <w:t xml:space="preserve"> Bloc D1 : Appel à un professionnel</w:t>
      </w:r>
    </w:p>
    <w:p w:rsidR="00432A25" w:rsidRPr="00077FCB" w:rsidRDefault="00204FF2">
      <w:pPr>
        <w:keepLines/>
        <w:tabs>
          <w:tab w:val="clear" w:pos="709"/>
          <w:tab w:val="clear" w:pos="851"/>
        </w:tabs>
        <w:autoSpaceDE/>
        <w:autoSpaceDN/>
        <w:rPr>
          <w:b/>
          <w:lang w:val="fr-FR"/>
        </w:rPr>
      </w:pPr>
      <w:r w:rsidRPr="00077FCB">
        <w:rPr>
          <w:b/>
          <w:lang w:val="fr-FR"/>
        </w:rPr>
        <w:tab/>
        <w:t>B007 - D</w:t>
      </w:r>
      <w:proofErr w:type="gramStart"/>
      <w:r w:rsidRPr="00077FCB">
        <w:rPr>
          <w:b/>
          <w:lang w:val="fr-FR"/>
        </w:rPr>
        <w:t>2:</w:t>
      </w:r>
      <w:proofErr w:type="gramEnd"/>
      <w:r w:rsidRPr="00077FCB">
        <w:rPr>
          <w:b/>
          <w:lang w:val="fr-FR"/>
        </w:rPr>
        <w:t xml:space="preserve"> Bloc D2 : Barbecue et plancha</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Q067 - D2</w:t>
      </w:r>
      <w:proofErr w:type="gramStart"/>
      <w:r w:rsidRPr="00077FCB">
        <w:rPr>
          <w:lang w:val="fr-FR"/>
        </w:rPr>
        <w:t>TXT:</w:t>
      </w:r>
      <w:proofErr w:type="gramEnd"/>
      <w:r w:rsidRPr="00077FCB">
        <w:rPr>
          <w:lang w:val="fr-FR"/>
        </w:rPr>
        <w:t xml:space="preserve"> Texte D2</w:t>
      </w:r>
    </w:p>
    <w:p w:rsidR="00432A25" w:rsidRPr="00077FCB" w:rsidRDefault="00204FF2">
      <w:pPr>
        <w:keepLines/>
        <w:tabs>
          <w:tab w:val="clear" w:pos="709"/>
          <w:tab w:val="clear" w:pos="851"/>
        </w:tabs>
        <w:autoSpaceDE/>
        <w:autoSpaceDN/>
        <w:rPr>
          <w:lang w:val="fr-FR"/>
        </w:rPr>
      </w:pPr>
      <w:r w:rsidRPr="00077FCB">
        <w:rPr>
          <w:lang w:val="fr-FR"/>
        </w:rPr>
        <w:lastRenderedPageBreak/>
        <w:tab/>
      </w:r>
      <w:r w:rsidRPr="00077FCB">
        <w:rPr>
          <w:lang w:val="fr-FR"/>
        </w:rPr>
        <w:tab/>
        <w:t>Q066 - D2</w:t>
      </w:r>
      <w:proofErr w:type="gramStart"/>
      <w:r w:rsidRPr="00077FCB">
        <w:rPr>
          <w:lang w:val="fr-FR"/>
        </w:rPr>
        <w:t>A:</w:t>
      </w:r>
      <w:proofErr w:type="gramEnd"/>
      <w:r w:rsidRPr="00077FCB">
        <w:rPr>
          <w:lang w:val="fr-FR"/>
        </w:rPr>
        <w:t xml:space="preserve"> Achat de barbecue/plancha</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Q069 - D2</w:t>
      </w:r>
      <w:proofErr w:type="gramStart"/>
      <w:r w:rsidRPr="00077FCB">
        <w:rPr>
          <w:lang w:val="fr-FR"/>
        </w:rPr>
        <w:t>B:</w:t>
      </w:r>
      <w:proofErr w:type="gramEnd"/>
      <w:r w:rsidRPr="00077FCB">
        <w:rPr>
          <w:lang w:val="fr-FR"/>
        </w:rPr>
        <w:t xml:space="preserve"> Lieux d'achat de barbecue/plancha</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Q070 - D2</w:t>
      </w:r>
      <w:proofErr w:type="gramStart"/>
      <w:r w:rsidRPr="00077FCB">
        <w:rPr>
          <w:lang w:val="fr-FR"/>
        </w:rPr>
        <w:t>C:</w:t>
      </w:r>
      <w:proofErr w:type="gramEnd"/>
      <w:r w:rsidRPr="00077FCB">
        <w:rPr>
          <w:lang w:val="fr-FR"/>
        </w:rPr>
        <w:t xml:space="preserve"> Prix barbecue/plancha</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Q071 - D2</w:t>
      </w:r>
      <w:proofErr w:type="gramStart"/>
      <w:r w:rsidRPr="00077FCB">
        <w:rPr>
          <w:lang w:val="fr-FR"/>
        </w:rPr>
        <w:t>D:</w:t>
      </w:r>
      <w:proofErr w:type="gramEnd"/>
      <w:r w:rsidRPr="00077FCB">
        <w:rPr>
          <w:lang w:val="fr-FR"/>
        </w:rPr>
        <w:t xml:space="preserve"> Fréquence utilisation barbecue/plancha</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Q072 - D2</w:t>
      </w:r>
      <w:proofErr w:type="gramStart"/>
      <w:r w:rsidRPr="00077FCB">
        <w:rPr>
          <w:lang w:val="fr-FR"/>
        </w:rPr>
        <w:t>E:</w:t>
      </w:r>
      <w:proofErr w:type="gramEnd"/>
      <w:r w:rsidRPr="00077FCB">
        <w:rPr>
          <w:lang w:val="fr-FR"/>
        </w:rPr>
        <w:t xml:space="preserve"> Marque barbecue/plancha</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Q073 - D2</w:t>
      </w:r>
      <w:proofErr w:type="gramStart"/>
      <w:r w:rsidRPr="00077FCB">
        <w:rPr>
          <w:lang w:val="fr-FR"/>
        </w:rPr>
        <w:t>F:</w:t>
      </w:r>
      <w:proofErr w:type="gramEnd"/>
      <w:r w:rsidRPr="00077FCB">
        <w:rPr>
          <w:lang w:val="fr-FR"/>
        </w:rPr>
        <w:t xml:space="preserve"> Satisfaction barbecue/plancha</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Q074 - D2</w:t>
      </w:r>
      <w:proofErr w:type="gramStart"/>
      <w:r w:rsidRPr="00077FCB">
        <w:rPr>
          <w:lang w:val="fr-FR"/>
        </w:rPr>
        <w:t>G:</w:t>
      </w:r>
      <w:proofErr w:type="gramEnd"/>
      <w:r w:rsidRPr="00077FCB">
        <w:rPr>
          <w:lang w:val="fr-FR"/>
        </w:rPr>
        <w:t xml:space="preserve"> Intention d'achat barbecue/plancha</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Q075 - D2</w:t>
      </w:r>
      <w:proofErr w:type="gramStart"/>
      <w:r w:rsidRPr="00077FCB">
        <w:rPr>
          <w:lang w:val="fr-FR"/>
        </w:rPr>
        <w:t>H:</w:t>
      </w:r>
      <w:proofErr w:type="gramEnd"/>
      <w:r w:rsidRPr="00077FCB">
        <w:rPr>
          <w:lang w:val="fr-FR"/>
        </w:rPr>
        <w:t xml:space="preserve"> Critères pour barbecue/plancha</w:t>
      </w:r>
    </w:p>
    <w:p w:rsidR="00432A25" w:rsidRPr="00077FCB" w:rsidRDefault="00204FF2">
      <w:pPr>
        <w:keepLines/>
        <w:tabs>
          <w:tab w:val="clear" w:pos="709"/>
          <w:tab w:val="clear" w:pos="851"/>
        </w:tabs>
        <w:autoSpaceDE/>
        <w:autoSpaceDN/>
        <w:rPr>
          <w:b/>
          <w:lang w:val="fr-FR"/>
        </w:rPr>
      </w:pPr>
      <w:r w:rsidRPr="00077FCB">
        <w:rPr>
          <w:b/>
          <w:lang w:val="fr-FR"/>
        </w:rPr>
        <w:tab/>
        <w:t>End B007 - D</w:t>
      </w:r>
      <w:proofErr w:type="gramStart"/>
      <w:r w:rsidRPr="00077FCB">
        <w:rPr>
          <w:b/>
          <w:lang w:val="fr-FR"/>
        </w:rPr>
        <w:t>2:</w:t>
      </w:r>
      <w:proofErr w:type="gramEnd"/>
      <w:r w:rsidRPr="00077FCB">
        <w:rPr>
          <w:b/>
          <w:lang w:val="fr-FR"/>
        </w:rPr>
        <w:t xml:space="preserve"> Bloc D2 : Barbecue et plancha</w:t>
      </w:r>
    </w:p>
    <w:p w:rsidR="00432A25" w:rsidRPr="00077FCB" w:rsidRDefault="00204FF2">
      <w:pPr>
        <w:keepLines/>
        <w:tabs>
          <w:tab w:val="clear" w:pos="709"/>
          <w:tab w:val="clear" w:pos="851"/>
        </w:tabs>
        <w:autoSpaceDE/>
        <w:autoSpaceDN/>
        <w:rPr>
          <w:b/>
          <w:lang w:val="fr-FR"/>
        </w:rPr>
      </w:pPr>
      <w:r w:rsidRPr="00077FCB">
        <w:rPr>
          <w:b/>
          <w:lang w:val="fr-FR"/>
        </w:rPr>
        <w:tab/>
        <w:t>B008 - D</w:t>
      </w:r>
      <w:proofErr w:type="gramStart"/>
      <w:r w:rsidRPr="00077FCB">
        <w:rPr>
          <w:b/>
          <w:lang w:val="fr-FR"/>
        </w:rPr>
        <w:t>3:</w:t>
      </w:r>
      <w:proofErr w:type="gramEnd"/>
      <w:r w:rsidRPr="00077FCB">
        <w:rPr>
          <w:b/>
          <w:lang w:val="fr-FR"/>
        </w:rPr>
        <w:t xml:space="preserve"> Bloc D3 : Cabanes et abris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Q078 - D3</w:t>
      </w:r>
      <w:proofErr w:type="gramStart"/>
      <w:r w:rsidRPr="00077FCB">
        <w:rPr>
          <w:lang w:val="fr-FR"/>
        </w:rPr>
        <w:t>TXT:</w:t>
      </w:r>
      <w:proofErr w:type="gramEnd"/>
      <w:r w:rsidRPr="00077FCB">
        <w:rPr>
          <w:lang w:val="fr-FR"/>
        </w:rPr>
        <w:t xml:space="preserve"> Texte D3</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Q076 - D3</w:t>
      </w:r>
      <w:proofErr w:type="gramStart"/>
      <w:r w:rsidRPr="00077FCB">
        <w:rPr>
          <w:lang w:val="fr-FR"/>
        </w:rPr>
        <w:t>A:</w:t>
      </w:r>
      <w:proofErr w:type="gramEnd"/>
      <w:r w:rsidRPr="00077FCB">
        <w:rPr>
          <w:lang w:val="fr-FR"/>
        </w:rPr>
        <w:t xml:space="preserve"> Achat de cabane et abri</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Q077 - D3</w:t>
      </w:r>
      <w:proofErr w:type="gramStart"/>
      <w:r w:rsidRPr="00077FCB">
        <w:rPr>
          <w:lang w:val="fr-FR"/>
        </w:rPr>
        <w:t>B:</w:t>
      </w:r>
      <w:proofErr w:type="gramEnd"/>
      <w:r w:rsidRPr="00077FCB">
        <w:rPr>
          <w:lang w:val="fr-FR"/>
        </w:rPr>
        <w:t xml:space="preserve"> Lieux d'achat de cabane et abri</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Q079 - D3</w:t>
      </w:r>
      <w:proofErr w:type="gramStart"/>
      <w:r w:rsidRPr="00077FCB">
        <w:rPr>
          <w:lang w:val="fr-FR"/>
        </w:rPr>
        <w:t>C:</w:t>
      </w:r>
      <w:proofErr w:type="gramEnd"/>
      <w:r w:rsidRPr="00077FCB">
        <w:rPr>
          <w:lang w:val="fr-FR"/>
        </w:rPr>
        <w:t xml:space="preserve"> Prix cabane/abri</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Q080 - D3</w:t>
      </w:r>
      <w:proofErr w:type="gramStart"/>
      <w:r w:rsidRPr="00077FCB">
        <w:rPr>
          <w:lang w:val="fr-FR"/>
        </w:rPr>
        <w:t>F:</w:t>
      </w:r>
      <w:proofErr w:type="gramEnd"/>
      <w:r w:rsidRPr="00077FCB">
        <w:rPr>
          <w:lang w:val="fr-FR"/>
        </w:rPr>
        <w:t xml:space="preserve"> Satisfaction cabane/abri</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Q081 - D3</w:t>
      </w:r>
      <w:proofErr w:type="gramStart"/>
      <w:r w:rsidRPr="00077FCB">
        <w:rPr>
          <w:lang w:val="fr-FR"/>
        </w:rPr>
        <w:t>G:</w:t>
      </w:r>
      <w:proofErr w:type="gramEnd"/>
      <w:r w:rsidRPr="00077FCB">
        <w:rPr>
          <w:lang w:val="fr-FR"/>
        </w:rPr>
        <w:t xml:space="preserve"> Intention d'achat cabane/abri</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Q082 - D3</w:t>
      </w:r>
      <w:proofErr w:type="gramStart"/>
      <w:r w:rsidRPr="00077FCB">
        <w:rPr>
          <w:lang w:val="fr-FR"/>
        </w:rPr>
        <w:t>H:</w:t>
      </w:r>
      <w:proofErr w:type="gramEnd"/>
      <w:r w:rsidRPr="00077FCB">
        <w:rPr>
          <w:lang w:val="fr-FR"/>
        </w:rPr>
        <w:t xml:space="preserve"> Critères pour cabane/abri</w:t>
      </w:r>
    </w:p>
    <w:p w:rsidR="00432A25" w:rsidRPr="00077FCB" w:rsidRDefault="00204FF2">
      <w:pPr>
        <w:keepLines/>
        <w:tabs>
          <w:tab w:val="clear" w:pos="709"/>
          <w:tab w:val="clear" w:pos="851"/>
        </w:tabs>
        <w:autoSpaceDE/>
        <w:autoSpaceDN/>
        <w:rPr>
          <w:b/>
          <w:lang w:val="fr-FR"/>
        </w:rPr>
      </w:pPr>
      <w:r w:rsidRPr="00077FCB">
        <w:rPr>
          <w:b/>
          <w:lang w:val="fr-FR"/>
        </w:rPr>
        <w:tab/>
        <w:t>End B008 - D</w:t>
      </w:r>
      <w:proofErr w:type="gramStart"/>
      <w:r w:rsidRPr="00077FCB">
        <w:rPr>
          <w:b/>
          <w:lang w:val="fr-FR"/>
        </w:rPr>
        <w:t>3:</w:t>
      </w:r>
      <w:proofErr w:type="gramEnd"/>
      <w:r w:rsidRPr="00077FCB">
        <w:rPr>
          <w:b/>
          <w:lang w:val="fr-FR"/>
        </w:rPr>
        <w:t xml:space="preserve"> Bloc D3 : Cabanes et abris</w:t>
      </w:r>
    </w:p>
    <w:p w:rsidR="00432A25" w:rsidRPr="00077FCB" w:rsidRDefault="00204FF2">
      <w:pPr>
        <w:keepLines/>
        <w:tabs>
          <w:tab w:val="clear" w:pos="709"/>
          <w:tab w:val="clear" w:pos="851"/>
        </w:tabs>
        <w:autoSpaceDE/>
        <w:autoSpaceDN/>
        <w:rPr>
          <w:b/>
          <w:lang w:val="fr-FR"/>
        </w:rPr>
      </w:pPr>
      <w:r w:rsidRPr="00077FCB">
        <w:rPr>
          <w:b/>
          <w:lang w:val="fr-FR"/>
        </w:rPr>
        <w:tab/>
        <w:t>B009 - D</w:t>
      </w:r>
      <w:proofErr w:type="gramStart"/>
      <w:r w:rsidRPr="00077FCB">
        <w:rPr>
          <w:b/>
          <w:lang w:val="fr-FR"/>
        </w:rPr>
        <w:t>4:</w:t>
      </w:r>
      <w:proofErr w:type="gramEnd"/>
      <w:r w:rsidRPr="00077FCB">
        <w:rPr>
          <w:b/>
          <w:lang w:val="fr-FR"/>
        </w:rPr>
        <w:t xml:space="preserve"> Bloc D4 : Arrosage et irrigation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Q083 - D4</w:t>
      </w:r>
      <w:proofErr w:type="gramStart"/>
      <w:r w:rsidRPr="00077FCB">
        <w:rPr>
          <w:lang w:val="fr-FR"/>
        </w:rPr>
        <w:t>TXT:</w:t>
      </w:r>
      <w:proofErr w:type="gramEnd"/>
      <w:r w:rsidRPr="00077FCB">
        <w:rPr>
          <w:lang w:val="fr-FR"/>
        </w:rPr>
        <w:t xml:space="preserve"> Texte D4</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Q084 - D4</w:t>
      </w:r>
      <w:proofErr w:type="gramStart"/>
      <w:r w:rsidRPr="00077FCB">
        <w:rPr>
          <w:lang w:val="fr-FR"/>
        </w:rPr>
        <w:t>A:</w:t>
      </w:r>
      <w:proofErr w:type="gramEnd"/>
      <w:r w:rsidRPr="00077FCB">
        <w:rPr>
          <w:lang w:val="fr-FR"/>
        </w:rPr>
        <w:t xml:space="preserve"> Achat arrosage et irrigation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Q085 - D4</w:t>
      </w:r>
      <w:proofErr w:type="gramStart"/>
      <w:r w:rsidRPr="00077FCB">
        <w:rPr>
          <w:lang w:val="fr-FR"/>
        </w:rPr>
        <w:t>B:</w:t>
      </w:r>
      <w:proofErr w:type="gramEnd"/>
      <w:r w:rsidRPr="00077FCB">
        <w:rPr>
          <w:lang w:val="fr-FR"/>
        </w:rPr>
        <w:t xml:space="preserve"> Lieux d'achat arrosage et irrigation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Q086 - D4</w:t>
      </w:r>
      <w:proofErr w:type="gramStart"/>
      <w:r w:rsidRPr="00077FCB">
        <w:rPr>
          <w:lang w:val="fr-FR"/>
        </w:rPr>
        <w:t>C:</w:t>
      </w:r>
      <w:proofErr w:type="gramEnd"/>
      <w:r w:rsidRPr="00077FCB">
        <w:rPr>
          <w:lang w:val="fr-FR"/>
        </w:rPr>
        <w:t xml:space="preserve"> Prix système d'arrosage</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Q087 - D4</w:t>
      </w:r>
      <w:proofErr w:type="gramStart"/>
      <w:r w:rsidRPr="00077FCB">
        <w:rPr>
          <w:lang w:val="fr-FR"/>
        </w:rPr>
        <w:t>F:</w:t>
      </w:r>
      <w:proofErr w:type="gramEnd"/>
      <w:r w:rsidRPr="00077FCB">
        <w:rPr>
          <w:lang w:val="fr-FR"/>
        </w:rPr>
        <w:t xml:space="preserve"> Satisfaction système d'arrosage</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Q088 - D4</w:t>
      </w:r>
      <w:proofErr w:type="gramStart"/>
      <w:r w:rsidRPr="00077FCB">
        <w:rPr>
          <w:lang w:val="fr-FR"/>
        </w:rPr>
        <w:t>G:</w:t>
      </w:r>
      <w:proofErr w:type="gramEnd"/>
      <w:r w:rsidRPr="00077FCB">
        <w:rPr>
          <w:lang w:val="fr-FR"/>
        </w:rPr>
        <w:t xml:space="preserve"> Intention d'achat </w:t>
      </w:r>
      <w:proofErr w:type="spellStart"/>
      <w:r w:rsidRPr="00077FCB">
        <w:rPr>
          <w:lang w:val="fr-FR"/>
        </w:rPr>
        <w:t>systeme</w:t>
      </w:r>
      <w:proofErr w:type="spellEnd"/>
      <w:r w:rsidRPr="00077FCB">
        <w:rPr>
          <w:lang w:val="fr-FR"/>
        </w:rPr>
        <w:t xml:space="preserve"> arrosage</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Q089 - D4</w:t>
      </w:r>
      <w:proofErr w:type="gramStart"/>
      <w:r w:rsidRPr="00077FCB">
        <w:rPr>
          <w:lang w:val="fr-FR"/>
        </w:rPr>
        <w:t>H:</w:t>
      </w:r>
      <w:proofErr w:type="gramEnd"/>
      <w:r w:rsidRPr="00077FCB">
        <w:rPr>
          <w:lang w:val="fr-FR"/>
        </w:rPr>
        <w:t xml:space="preserve"> Critères pour système d'arrosage</w:t>
      </w:r>
    </w:p>
    <w:p w:rsidR="00432A25" w:rsidRPr="00077FCB" w:rsidRDefault="00204FF2">
      <w:pPr>
        <w:keepLines/>
        <w:tabs>
          <w:tab w:val="clear" w:pos="709"/>
          <w:tab w:val="clear" w:pos="851"/>
        </w:tabs>
        <w:autoSpaceDE/>
        <w:autoSpaceDN/>
        <w:rPr>
          <w:b/>
          <w:lang w:val="fr-FR"/>
        </w:rPr>
      </w:pPr>
      <w:r w:rsidRPr="00077FCB">
        <w:rPr>
          <w:b/>
          <w:lang w:val="fr-FR"/>
        </w:rPr>
        <w:tab/>
        <w:t>End B009 - D</w:t>
      </w:r>
      <w:proofErr w:type="gramStart"/>
      <w:r w:rsidRPr="00077FCB">
        <w:rPr>
          <w:b/>
          <w:lang w:val="fr-FR"/>
        </w:rPr>
        <w:t>4:</w:t>
      </w:r>
      <w:proofErr w:type="gramEnd"/>
      <w:r w:rsidRPr="00077FCB">
        <w:rPr>
          <w:b/>
          <w:lang w:val="fr-FR"/>
        </w:rPr>
        <w:t xml:space="preserve"> Bloc D4 : Arrosage et irrigation</w:t>
      </w:r>
    </w:p>
    <w:p w:rsidR="00432A25" w:rsidRPr="00077FCB" w:rsidRDefault="00204FF2">
      <w:pPr>
        <w:keepLines/>
        <w:tabs>
          <w:tab w:val="clear" w:pos="709"/>
          <w:tab w:val="clear" w:pos="851"/>
        </w:tabs>
        <w:autoSpaceDE/>
        <w:autoSpaceDN/>
        <w:rPr>
          <w:b/>
          <w:lang w:val="fr-FR"/>
        </w:rPr>
      </w:pPr>
      <w:r w:rsidRPr="00077FCB">
        <w:rPr>
          <w:b/>
          <w:lang w:val="fr-FR"/>
        </w:rPr>
        <w:tab/>
        <w:t>B010 - D</w:t>
      </w:r>
      <w:proofErr w:type="gramStart"/>
      <w:r w:rsidRPr="00077FCB">
        <w:rPr>
          <w:b/>
          <w:lang w:val="fr-FR"/>
        </w:rPr>
        <w:t>5:</w:t>
      </w:r>
      <w:proofErr w:type="gramEnd"/>
      <w:r w:rsidRPr="00077FCB">
        <w:rPr>
          <w:b/>
          <w:lang w:val="fr-FR"/>
        </w:rPr>
        <w:t xml:space="preserve"> Bloc D5 : Mobilier de jardin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Q090 - D5</w:t>
      </w:r>
      <w:proofErr w:type="gramStart"/>
      <w:r w:rsidRPr="00077FCB">
        <w:rPr>
          <w:lang w:val="fr-FR"/>
        </w:rPr>
        <w:t>TXT:</w:t>
      </w:r>
      <w:proofErr w:type="gramEnd"/>
      <w:r w:rsidRPr="00077FCB">
        <w:rPr>
          <w:lang w:val="fr-FR"/>
        </w:rPr>
        <w:t xml:space="preserve"> Texte D5</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Q091 - D5</w:t>
      </w:r>
      <w:proofErr w:type="gramStart"/>
      <w:r w:rsidRPr="00077FCB">
        <w:rPr>
          <w:lang w:val="fr-FR"/>
        </w:rPr>
        <w:t>A:</w:t>
      </w:r>
      <w:proofErr w:type="gramEnd"/>
      <w:r w:rsidRPr="00077FCB">
        <w:rPr>
          <w:lang w:val="fr-FR"/>
        </w:rPr>
        <w:t xml:space="preserve"> Achat mobilier de jardin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Q092 - D5</w:t>
      </w:r>
      <w:proofErr w:type="gramStart"/>
      <w:r w:rsidRPr="00077FCB">
        <w:rPr>
          <w:lang w:val="fr-FR"/>
        </w:rPr>
        <w:t>B:</w:t>
      </w:r>
      <w:proofErr w:type="gramEnd"/>
      <w:r w:rsidRPr="00077FCB">
        <w:rPr>
          <w:lang w:val="fr-FR"/>
        </w:rPr>
        <w:t xml:space="preserve"> Lieux d'achat mobilier de jardin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Q093 - D5</w:t>
      </w:r>
      <w:proofErr w:type="gramStart"/>
      <w:r w:rsidRPr="00077FCB">
        <w:rPr>
          <w:lang w:val="fr-FR"/>
        </w:rPr>
        <w:t>C:</w:t>
      </w:r>
      <w:proofErr w:type="gramEnd"/>
      <w:r w:rsidRPr="00077FCB">
        <w:rPr>
          <w:lang w:val="fr-FR"/>
        </w:rPr>
        <w:t xml:space="preserve"> Prix mobilier de jardin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Q094 - D5</w:t>
      </w:r>
      <w:proofErr w:type="gramStart"/>
      <w:r w:rsidRPr="00077FCB">
        <w:rPr>
          <w:lang w:val="fr-FR"/>
        </w:rPr>
        <w:t>F:</w:t>
      </w:r>
      <w:proofErr w:type="gramEnd"/>
      <w:r w:rsidRPr="00077FCB">
        <w:rPr>
          <w:lang w:val="fr-FR"/>
        </w:rPr>
        <w:t xml:space="preserve"> Satisfaction mobilier de jardin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Q095 - D5</w:t>
      </w:r>
      <w:proofErr w:type="gramStart"/>
      <w:r w:rsidRPr="00077FCB">
        <w:rPr>
          <w:lang w:val="fr-FR"/>
        </w:rPr>
        <w:t>J:</w:t>
      </w:r>
      <w:proofErr w:type="gramEnd"/>
      <w:r w:rsidRPr="00077FCB">
        <w:rPr>
          <w:lang w:val="fr-FR"/>
        </w:rPr>
        <w:t xml:space="preserve"> Fréquence entretien mobilier de jardin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Q096 - D5</w:t>
      </w:r>
      <w:proofErr w:type="gramStart"/>
      <w:r w:rsidRPr="00077FCB">
        <w:rPr>
          <w:lang w:val="fr-FR"/>
        </w:rPr>
        <w:t>K:</w:t>
      </w:r>
      <w:proofErr w:type="gramEnd"/>
      <w:r w:rsidRPr="00077FCB">
        <w:rPr>
          <w:lang w:val="fr-FR"/>
        </w:rPr>
        <w:t xml:space="preserve"> Type d'entretien mobilier de jardin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Q097 - D5</w:t>
      </w:r>
      <w:proofErr w:type="gramStart"/>
      <w:r w:rsidRPr="00077FCB">
        <w:rPr>
          <w:lang w:val="fr-FR"/>
        </w:rPr>
        <w:t>G:</w:t>
      </w:r>
      <w:proofErr w:type="gramEnd"/>
      <w:r w:rsidRPr="00077FCB">
        <w:rPr>
          <w:lang w:val="fr-FR"/>
        </w:rPr>
        <w:t xml:space="preserve"> Intention d'achat mobilier de jardin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Q098 - D5</w:t>
      </w:r>
      <w:proofErr w:type="gramStart"/>
      <w:r w:rsidRPr="00077FCB">
        <w:rPr>
          <w:lang w:val="fr-FR"/>
        </w:rPr>
        <w:t>H:</w:t>
      </w:r>
      <w:proofErr w:type="gramEnd"/>
      <w:r w:rsidRPr="00077FCB">
        <w:rPr>
          <w:lang w:val="fr-FR"/>
        </w:rPr>
        <w:t xml:space="preserve"> Critères pour mobilier de jardin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Q099 - D5</w:t>
      </w:r>
      <w:proofErr w:type="gramStart"/>
      <w:r w:rsidRPr="00077FCB">
        <w:rPr>
          <w:lang w:val="fr-FR"/>
        </w:rPr>
        <w:t>I:</w:t>
      </w:r>
      <w:proofErr w:type="gramEnd"/>
      <w:r w:rsidRPr="00077FCB">
        <w:rPr>
          <w:lang w:val="fr-FR"/>
        </w:rPr>
        <w:t xml:space="preserve"> Intention lieux d'achat mobilier de jardin</w:t>
      </w:r>
    </w:p>
    <w:p w:rsidR="00432A25" w:rsidRPr="00077FCB" w:rsidRDefault="00204FF2">
      <w:pPr>
        <w:keepLines/>
        <w:tabs>
          <w:tab w:val="clear" w:pos="709"/>
          <w:tab w:val="clear" w:pos="851"/>
        </w:tabs>
        <w:autoSpaceDE/>
        <w:autoSpaceDN/>
        <w:rPr>
          <w:b/>
          <w:lang w:val="fr-FR"/>
        </w:rPr>
      </w:pPr>
      <w:r w:rsidRPr="00077FCB">
        <w:rPr>
          <w:b/>
          <w:lang w:val="fr-FR"/>
        </w:rPr>
        <w:tab/>
        <w:t>End B010 - D</w:t>
      </w:r>
      <w:proofErr w:type="gramStart"/>
      <w:r w:rsidRPr="00077FCB">
        <w:rPr>
          <w:b/>
          <w:lang w:val="fr-FR"/>
        </w:rPr>
        <w:t>5:</w:t>
      </w:r>
      <w:proofErr w:type="gramEnd"/>
      <w:r w:rsidRPr="00077FCB">
        <w:rPr>
          <w:b/>
          <w:lang w:val="fr-FR"/>
        </w:rPr>
        <w:t xml:space="preserve"> Bloc D5 : Mobilier de jardin</w:t>
      </w:r>
    </w:p>
    <w:p w:rsidR="00432A25" w:rsidRPr="00077FCB" w:rsidRDefault="00204FF2">
      <w:pPr>
        <w:keepLines/>
        <w:tabs>
          <w:tab w:val="clear" w:pos="709"/>
          <w:tab w:val="clear" w:pos="851"/>
        </w:tabs>
        <w:autoSpaceDE/>
        <w:autoSpaceDN/>
        <w:rPr>
          <w:b/>
          <w:lang w:val="fr-FR"/>
        </w:rPr>
      </w:pPr>
      <w:r w:rsidRPr="00077FCB">
        <w:rPr>
          <w:b/>
          <w:lang w:val="fr-FR"/>
        </w:rPr>
        <w:tab/>
        <w:t>B011 - D</w:t>
      </w:r>
      <w:proofErr w:type="gramStart"/>
      <w:r w:rsidRPr="00077FCB">
        <w:rPr>
          <w:b/>
          <w:lang w:val="fr-FR"/>
        </w:rPr>
        <w:t>6:</w:t>
      </w:r>
      <w:proofErr w:type="gramEnd"/>
      <w:r w:rsidRPr="00077FCB">
        <w:rPr>
          <w:b/>
          <w:lang w:val="fr-FR"/>
        </w:rPr>
        <w:t xml:space="preserve"> Bloc D6 : Nichoir &amp; abri à insectes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Q100 - D6</w:t>
      </w:r>
      <w:proofErr w:type="gramStart"/>
      <w:r w:rsidRPr="00077FCB">
        <w:rPr>
          <w:lang w:val="fr-FR"/>
        </w:rPr>
        <w:t>TXT:</w:t>
      </w:r>
      <w:proofErr w:type="gramEnd"/>
      <w:r w:rsidRPr="00077FCB">
        <w:rPr>
          <w:lang w:val="fr-FR"/>
        </w:rPr>
        <w:t xml:space="preserve"> Texte D6</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Q101 - D6</w:t>
      </w:r>
      <w:proofErr w:type="gramStart"/>
      <w:r w:rsidRPr="00077FCB">
        <w:rPr>
          <w:lang w:val="fr-FR"/>
        </w:rPr>
        <w:t>A:</w:t>
      </w:r>
      <w:proofErr w:type="gramEnd"/>
      <w:r w:rsidRPr="00077FCB">
        <w:rPr>
          <w:lang w:val="fr-FR"/>
        </w:rPr>
        <w:t xml:space="preserve"> Achat nichoir/abri à insectes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Q102 - D6</w:t>
      </w:r>
      <w:proofErr w:type="gramStart"/>
      <w:r w:rsidRPr="00077FCB">
        <w:rPr>
          <w:lang w:val="fr-FR"/>
        </w:rPr>
        <w:t>B:</w:t>
      </w:r>
      <w:proofErr w:type="gramEnd"/>
      <w:r w:rsidRPr="00077FCB">
        <w:rPr>
          <w:lang w:val="fr-FR"/>
        </w:rPr>
        <w:t xml:space="preserve"> Lieux d'achat nichoir/abris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Q103 - D6</w:t>
      </w:r>
      <w:proofErr w:type="gramStart"/>
      <w:r w:rsidRPr="00077FCB">
        <w:rPr>
          <w:lang w:val="fr-FR"/>
        </w:rPr>
        <w:t>C:</w:t>
      </w:r>
      <w:proofErr w:type="gramEnd"/>
      <w:r w:rsidRPr="00077FCB">
        <w:rPr>
          <w:lang w:val="fr-FR"/>
        </w:rPr>
        <w:t xml:space="preserve"> Prix nichoirs/abris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Q104 - D6</w:t>
      </w:r>
      <w:proofErr w:type="gramStart"/>
      <w:r w:rsidRPr="00077FCB">
        <w:rPr>
          <w:lang w:val="fr-FR"/>
        </w:rPr>
        <w:t>F:</w:t>
      </w:r>
      <w:proofErr w:type="gramEnd"/>
      <w:r w:rsidRPr="00077FCB">
        <w:rPr>
          <w:lang w:val="fr-FR"/>
        </w:rPr>
        <w:t xml:space="preserve"> Satisfaction  nichoirs/abri</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Q105 - D6</w:t>
      </w:r>
      <w:proofErr w:type="gramStart"/>
      <w:r w:rsidRPr="00077FCB">
        <w:rPr>
          <w:lang w:val="fr-FR"/>
        </w:rPr>
        <w:t>G:</w:t>
      </w:r>
      <w:proofErr w:type="gramEnd"/>
      <w:r w:rsidRPr="00077FCB">
        <w:rPr>
          <w:lang w:val="fr-FR"/>
        </w:rPr>
        <w:t xml:space="preserve"> Intention d'achat nichoirs/abris</w:t>
      </w:r>
    </w:p>
    <w:p w:rsidR="00432A25" w:rsidRPr="00077FCB" w:rsidRDefault="00204FF2">
      <w:pPr>
        <w:keepLines/>
        <w:tabs>
          <w:tab w:val="clear" w:pos="709"/>
          <w:tab w:val="clear" w:pos="851"/>
        </w:tabs>
        <w:autoSpaceDE/>
        <w:autoSpaceDN/>
        <w:rPr>
          <w:b/>
          <w:lang w:val="fr-FR"/>
        </w:rPr>
      </w:pPr>
      <w:r w:rsidRPr="00077FCB">
        <w:rPr>
          <w:b/>
          <w:lang w:val="fr-FR"/>
        </w:rPr>
        <w:tab/>
        <w:t>End B011 - D</w:t>
      </w:r>
      <w:proofErr w:type="gramStart"/>
      <w:r w:rsidRPr="00077FCB">
        <w:rPr>
          <w:b/>
          <w:lang w:val="fr-FR"/>
        </w:rPr>
        <w:t>6:</w:t>
      </w:r>
      <w:proofErr w:type="gramEnd"/>
      <w:r w:rsidRPr="00077FCB">
        <w:rPr>
          <w:b/>
          <w:lang w:val="fr-FR"/>
        </w:rPr>
        <w:t xml:space="preserve"> Bloc D6 : Nichoir &amp; abri à insectes</w:t>
      </w:r>
    </w:p>
    <w:p w:rsidR="00432A25" w:rsidRPr="00077FCB" w:rsidRDefault="00204FF2">
      <w:pPr>
        <w:keepLines/>
        <w:tabs>
          <w:tab w:val="clear" w:pos="709"/>
          <w:tab w:val="clear" w:pos="851"/>
        </w:tabs>
        <w:autoSpaceDE/>
        <w:autoSpaceDN/>
        <w:rPr>
          <w:b/>
          <w:lang w:val="fr-FR"/>
        </w:rPr>
      </w:pPr>
      <w:r w:rsidRPr="00077FCB">
        <w:rPr>
          <w:b/>
          <w:lang w:val="fr-FR"/>
        </w:rPr>
        <w:tab/>
        <w:t>B012 - D</w:t>
      </w:r>
      <w:proofErr w:type="gramStart"/>
      <w:r w:rsidRPr="00077FCB">
        <w:rPr>
          <w:b/>
          <w:lang w:val="fr-FR"/>
        </w:rPr>
        <w:t>7:</w:t>
      </w:r>
      <w:proofErr w:type="gramEnd"/>
      <w:r w:rsidRPr="00077FCB">
        <w:rPr>
          <w:b/>
          <w:lang w:val="fr-FR"/>
        </w:rPr>
        <w:t xml:space="preserve"> Bloc D7 : Outillages motorisés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Q106 - D7</w:t>
      </w:r>
      <w:proofErr w:type="gramStart"/>
      <w:r w:rsidRPr="00077FCB">
        <w:rPr>
          <w:lang w:val="fr-FR"/>
        </w:rPr>
        <w:t>TXT:</w:t>
      </w:r>
      <w:proofErr w:type="gramEnd"/>
      <w:r w:rsidRPr="00077FCB">
        <w:rPr>
          <w:lang w:val="fr-FR"/>
        </w:rPr>
        <w:t xml:space="preserve"> Texte D7</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Q107 - D7</w:t>
      </w:r>
      <w:proofErr w:type="gramStart"/>
      <w:r w:rsidRPr="00077FCB">
        <w:rPr>
          <w:lang w:val="fr-FR"/>
        </w:rPr>
        <w:t>A:</w:t>
      </w:r>
      <w:proofErr w:type="gramEnd"/>
      <w:r w:rsidRPr="00077FCB">
        <w:rPr>
          <w:lang w:val="fr-FR"/>
        </w:rPr>
        <w:t xml:space="preserve"> Achat d'outillage motorisé</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Q108 - D7</w:t>
      </w:r>
      <w:proofErr w:type="gramStart"/>
      <w:r w:rsidRPr="00077FCB">
        <w:rPr>
          <w:lang w:val="fr-FR"/>
        </w:rPr>
        <w:t>B:</w:t>
      </w:r>
      <w:proofErr w:type="gramEnd"/>
      <w:r w:rsidRPr="00077FCB">
        <w:rPr>
          <w:lang w:val="fr-FR"/>
        </w:rPr>
        <w:t xml:space="preserve"> Lieux d'achat d'outillages motorisés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Q109 - D7</w:t>
      </w:r>
      <w:proofErr w:type="gramStart"/>
      <w:r w:rsidRPr="00077FCB">
        <w:rPr>
          <w:lang w:val="fr-FR"/>
        </w:rPr>
        <w:t>C:</w:t>
      </w:r>
      <w:proofErr w:type="gramEnd"/>
      <w:r w:rsidRPr="00077FCB">
        <w:rPr>
          <w:lang w:val="fr-FR"/>
        </w:rPr>
        <w:t xml:space="preserve"> Prix outillage motorisé</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Q110 - D7</w:t>
      </w:r>
      <w:proofErr w:type="gramStart"/>
      <w:r w:rsidRPr="00077FCB">
        <w:rPr>
          <w:lang w:val="fr-FR"/>
        </w:rPr>
        <w:t>E:</w:t>
      </w:r>
      <w:proofErr w:type="gramEnd"/>
      <w:r w:rsidRPr="00077FCB">
        <w:rPr>
          <w:lang w:val="fr-FR"/>
        </w:rPr>
        <w:t xml:space="preserve"> Marque outillage motorisé</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Q111 - D7</w:t>
      </w:r>
      <w:proofErr w:type="gramStart"/>
      <w:r w:rsidRPr="00077FCB">
        <w:rPr>
          <w:lang w:val="fr-FR"/>
        </w:rPr>
        <w:t>F:</w:t>
      </w:r>
      <w:proofErr w:type="gramEnd"/>
      <w:r w:rsidRPr="00077FCB">
        <w:rPr>
          <w:lang w:val="fr-FR"/>
        </w:rPr>
        <w:t xml:space="preserve"> Satisfaction outillage motorisé</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Q112 - D7</w:t>
      </w:r>
      <w:proofErr w:type="gramStart"/>
      <w:r w:rsidRPr="00077FCB">
        <w:rPr>
          <w:lang w:val="fr-FR"/>
        </w:rPr>
        <w:t>G:</w:t>
      </w:r>
      <w:proofErr w:type="gramEnd"/>
      <w:r w:rsidRPr="00077FCB">
        <w:rPr>
          <w:lang w:val="fr-FR"/>
        </w:rPr>
        <w:t xml:space="preserve"> Intention d'achat outillage motorisé</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Q113 - D7</w:t>
      </w:r>
      <w:proofErr w:type="gramStart"/>
      <w:r w:rsidRPr="00077FCB">
        <w:rPr>
          <w:lang w:val="fr-FR"/>
        </w:rPr>
        <w:t>H:</w:t>
      </w:r>
      <w:proofErr w:type="gramEnd"/>
      <w:r w:rsidRPr="00077FCB">
        <w:rPr>
          <w:lang w:val="fr-FR"/>
        </w:rPr>
        <w:t xml:space="preserve"> Critères pour outillage moto</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Q114 - D7</w:t>
      </w:r>
      <w:proofErr w:type="gramStart"/>
      <w:r w:rsidRPr="00077FCB">
        <w:rPr>
          <w:lang w:val="fr-FR"/>
        </w:rPr>
        <w:t>I:</w:t>
      </w:r>
      <w:proofErr w:type="gramEnd"/>
      <w:r w:rsidRPr="00077FCB">
        <w:rPr>
          <w:lang w:val="fr-FR"/>
        </w:rPr>
        <w:t xml:space="preserve"> Intention de lieux d'achat d'outillages motorisés</w:t>
      </w:r>
    </w:p>
    <w:p w:rsidR="00432A25" w:rsidRPr="00077FCB" w:rsidRDefault="00204FF2">
      <w:pPr>
        <w:keepLines/>
        <w:tabs>
          <w:tab w:val="clear" w:pos="709"/>
          <w:tab w:val="clear" w:pos="851"/>
        </w:tabs>
        <w:autoSpaceDE/>
        <w:autoSpaceDN/>
        <w:rPr>
          <w:b/>
          <w:lang w:val="fr-FR"/>
        </w:rPr>
      </w:pPr>
      <w:r w:rsidRPr="00077FCB">
        <w:rPr>
          <w:b/>
          <w:lang w:val="fr-FR"/>
        </w:rPr>
        <w:tab/>
        <w:t>End B012 - D</w:t>
      </w:r>
      <w:proofErr w:type="gramStart"/>
      <w:r w:rsidRPr="00077FCB">
        <w:rPr>
          <w:b/>
          <w:lang w:val="fr-FR"/>
        </w:rPr>
        <w:t>7:</w:t>
      </w:r>
      <w:proofErr w:type="gramEnd"/>
      <w:r w:rsidRPr="00077FCB">
        <w:rPr>
          <w:b/>
          <w:lang w:val="fr-FR"/>
        </w:rPr>
        <w:t xml:space="preserve"> Bloc D7 : Outillages motorisés</w:t>
      </w:r>
    </w:p>
    <w:p w:rsidR="00432A25" w:rsidRPr="00077FCB" w:rsidRDefault="00204FF2">
      <w:pPr>
        <w:keepLines/>
        <w:tabs>
          <w:tab w:val="clear" w:pos="709"/>
          <w:tab w:val="clear" w:pos="851"/>
        </w:tabs>
        <w:autoSpaceDE/>
        <w:autoSpaceDN/>
        <w:rPr>
          <w:b/>
          <w:lang w:val="fr-FR"/>
        </w:rPr>
      </w:pPr>
      <w:r w:rsidRPr="00077FCB">
        <w:rPr>
          <w:b/>
          <w:lang w:val="fr-FR"/>
        </w:rPr>
        <w:tab/>
        <w:t>B013 - D</w:t>
      </w:r>
      <w:proofErr w:type="gramStart"/>
      <w:r w:rsidRPr="00077FCB">
        <w:rPr>
          <w:b/>
          <w:lang w:val="fr-FR"/>
        </w:rPr>
        <w:t>8:</w:t>
      </w:r>
      <w:proofErr w:type="gramEnd"/>
      <w:r w:rsidRPr="00077FCB">
        <w:rPr>
          <w:b/>
          <w:lang w:val="fr-FR"/>
        </w:rPr>
        <w:t xml:space="preserve"> Bloc D8 : Pots et jardinières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Q115 - D8</w:t>
      </w:r>
      <w:proofErr w:type="gramStart"/>
      <w:r w:rsidRPr="00077FCB">
        <w:rPr>
          <w:lang w:val="fr-FR"/>
        </w:rPr>
        <w:t>TXT:</w:t>
      </w:r>
      <w:proofErr w:type="gramEnd"/>
      <w:r w:rsidRPr="00077FCB">
        <w:rPr>
          <w:lang w:val="fr-FR"/>
        </w:rPr>
        <w:t xml:space="preserve"> Texte D8</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Q116 - D8</w:t>
      </w:r>
      <w:proofErr w:type="gramStart"/>
      <w:r w:rsidRPr="00077FCB">
        <w:rPr>
          <w:lang w:val="fr-FR"/>
        </w:rPr>
        <w:t>A:</w:t>
      </w:r>
      <w:proofErr w:type="gramEnd"/>
      <w:r w:rsidRPr="00077FCB">
        <w:rPr>
          <w:lang w:val="fr-FR"/>
        </w:rPr>
        <w:t xml:space="preserve"> Achat de pots/jardinières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Q117 - D8</w:t>
      </w:r>
      <w:proofErr w:type="gramStart"/>
      <w:r w:rsidRPr="00077FCB">
        <w:rPr>
          <w:lang w:val="fr-FR"/>
        </w:rPr>
        <w:t>B:</w:t>
      </w:r>
      <w:proofErr w:type="gramEnd"/>
      <w:r w:rsidRPr="00077FCB">
        <w:rPr>
          <w:lang w:val="fr-FR"/>
        </w:rPr>
        <w:t xml:space="preserve"> Lieux d'achat de pots/jardinières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Q118 - D8</w:t>
      </w:r>
      <w:proofErr w:type="gramStart"/>
      <w:r w:rsidRPr="00077FCB">
        <w:rPr>
          <w:lang w:val="fr-FR"/>
        </w:rPr>
        <w:t>C:</w:t>
      </w:r>
      <w:proofErr w:type="gramEnd"/>
      <w:r w:rsidRPr="00077FCB">
        <w:rPr>
          <w:lang w:val="fr-FR"/>
        </w:rPr>
        <w:t xml:space="preserve"> Prix pots/jardinières</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Q119 - D8</w:t>
      </w:r>
      <w:proofErr w:type="gramStart"/>
      <w:r w:rsidRPr="00077FCB">
        <w:rPr>
          <w:lang w:val="fr-FR"/>
        </w:rPr>
        <w:t>G:</w:t>
      </w:r>
      <w:proofErr w:type="gramEnd"/>
      <w:r w:rsidRPr="00077FCB">
        <w:rPr>
          <w:lang w:val="fr-FR"/>
        </w:rPr>
        <w:t xml:space="preserve"> Intention d'achat pots/jardinière</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Q120 - D8</w:t>
      </w:r>
      <w:proofErr w:type="gramStart"/>
      <w:r w:rsidRPr="00077FCB">
        <w:rPr>
          <w:lang w:val="fr-FR"/>
        </w:rPr>
        <w:t>H:</w:t>
      </w:r>
      <w:proofErr w:type="gramEnd"/>
      <w:r w:rsidRPr="00077FCB">
        <w:rPr>
          <w:lang w:val="fr-FR"/>
        </w:rPr>
        <w:t xml:space="preserve"> Critères pour pot/jardinière</w:t>
      </w:r>
    </w:p>
    <w:p w:rsidR="00432A25" w:rsidRPr="00077FCB" w:rsidRDefault="00204FF2">
      <w:pPr>
        <w:keepLines/>
        <w:tabs>
          <w:tab w:val="clear" w:pos="709"/>
          <w:tab w:val="clear" w:pos="851"/>
        </w:tabs>
        <w:autoSpaceDE/>
        <w:autoSpaceDN/>
        <w:rPr>
          <w:b/>
          <w:lang w:val="fr-FR"/>
        </w:rPr>
      </w:pPr>
      <w:r w:rsidRPr="00077FCB">
        <w:rPr>
          <w:b/>
          <w:lang w:val="fr-FR"/>
        </w:rPr>
        <w:tab/>
        <w:t>End B013 - D</w:t>
      </w:r>
      <w:proofErr w:type="gramStart"/>
      <w:r w:rsidRPr="00077FCB">
        <w:rPr>
          <w:b/>
          <w:lang w:val="fr-FR"/>
        </w:rPr>
        <w:t>8:</w:t>
      </w:r>
      <w:proofErr w:type="gramEnd"/>
      <w:r w:rsidRPr="00077FCB">
        <w:rPr>
          <w:b/>
          <w:lang w:val="fr-FR"/>
        </w:rPr>
        <w:t xml:space="preserve"> Bloc D8 : Pots et jardinières</w:t>
      </w:r>
    </w:p>
    <w:p w:rsidR="00432A25" w:rsidRPr="00077FCB" w:rsidRDefault="00204FF2">
      <w:pPr>
        <w:keepLines/>
        <w:tabs>
          <w:tab w:val="clear" w:pos="709"/>
          <w:tab w:val="clear" w:pos="851"/>
        </w:tabs>
        <w:autoSpaceDE/>
        <w:autoSpaceDN/>
        <w:rPr>
          <w:b/>
          <w:lang w:val="fr-FR"/>
        </w:rPr>
      </w:pPr>
      <w:r w:rsidRPr="00077FCB">
        <w:rPr>
          <w:b/>
          <w:lang w:val="fr-FR"/>
        </w:rPr>
        <w:tab/>
        <w:t>B014 - D</w:t>
      </w:r>
      <w:proofErr w:type="gramStart"/>
      <w:r w:rsidRPr="00077FCB">
        <w:rPr>
          <w:b/>
          <w:lang w:val="fr-FR"/>
        </w:rPr>
        <w:t>9:</w:t>
      </w:r>
      <w:proofErr w:type="gramEnd"/>
      <w:r w:rsidRPr="00077FCB">
        <w:rPr>
          <w:b/>
          <w:lang w:val="fr-FR"/>
        </w:rPr>
        <w:t xml:space="preserve"> Bloc D9 : Produits d'entretien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Q121 - D9</w:t>
      </w:r>
      <w:proofErr w:type="gramStart"/>
      <w:r w:rsidRPr="00077FCB">
        <w:rPr>
          <w:lang w:val="fr-FR"/>
        </w:rPr>
        <w:t>TXT:</w:t>
      </w:r>
      <w:proofErr w:type="gramEnd"/>
      <w:r w:rsidRPr="00077FCB">
        <w:rPr>
          <w:lang w:val="fr-FR"/>
        </w:rPr>
        <w:t xml:space="preserve"> Texte D9</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Q122 - D9</w:t>
      </w:r>
      <w:proofErr w:type="gramStart"/>
      <w:r w:rsidRPr="00077FCB">
        <w:rPr>
          <w:lang w:val="fr-FR"/>
        </w:rPr>
        <w:t>A:</w:t>
      </w:r>
      <w:proofErr w:type="gramEnd"/>
      <w:r w:rsidRPr="00077FCB">
        <w:rPr>
          <w:lang w:val="fr-FR"/>
        </w:rPr>
        <w:t xml:space="preserve"> Achat de produits d'entretien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Q123 - D9</w:t>
      </w:r>
      <w:proofErr w:type="gramStart"/>
      <w:r w:rsidRPr="00077FCB">
        <w:rPr>
          <w:lang w:val="fr-FR"/>
        </w:rPr>
        <w:t>B:</w:t>
      </w:r>
      <w:proofErr w:type="gramEnd"/>
      <w:r w:rsidRPr="00077FCB">
        <w:rPr>
          <w:lang w:val="fr-FR"/>
        </w:rPr>
        <w:t xml:space="preserve"> Lieux d'achat de produits d'entretien</w:t>
      </w:r>
    </w:p>
    <w:p w:rsidR="00432A25" w:rsidRPr="00077FCB" w:rsidRDefault="00204FF2">
      <w:pPr>
        <w:keepLines/>
        <w:tabs>
          <w:tab w:val="clear" w:pos="709"/>
          <w:tab w:val="clear" w:pos="851"/>
        </w:tabs>
        <w:autoSpaceDE/>
        <w:autoSpaceDN/>
        <w:rPr>
          <w:lang w:val="fr-FR"/>
        </w:rPr>
      </w:pPr>
      <w:r w:rsidRPr="00077FCB">
        <w:rPr>
          <w:lang w:val="fr-FR"/>
        </w:rPr>
        <w:lastRenderedPageBreak/>
        <w:tab/>
      </w:r>
      <w:r w:rsidRPr="00077FCB">
        <w:rPr>
          <w:lang w:val="fr-FR"/>
        </w:rPr>
        <w:tab/>
        <w:t>Q124 - D9</w:t>
      </w:r>
      <w:proofErr w:type="gramStart"/>
      <w:r w:rsidRPr="00077FCB">
        <w:rPr>
          <w:lang w:val="fr-FR"/>
        </w:rPr>
        <w:t>G:</w:t>
      </w:r>
      <w:proofErr w:type="gramEnd"/>
      <w:r w:rsidRPr="00077FCB">
        <w:rPr>
          <w:lang w:val="fr-FR"/>
        </w:rPr>
        <w:t xml:space="preserve"> Intention d'achat produits d'entretien</w:t>
      </w:r>
    </w:p>
    <w:p w:rsidR="00432A25" w:rsidRPr="00077FCB" w:rsidRDefault="00204FF2">
      <w:pPr>
        <w:keepLines/>
        <w:tabs>
          <w:tab w:val="clear" w:pos="709"/>
          <w:tab w:val="clear" w:pos="851"/>
        </w:tabs>
        <w:autoSpaceDE/>
        <w:autoSpaceDN/>
        <w:rPr>
          <w:lang w:val="fr-FR"/>
        </w:rPr>
      </w:pPr>
      <w:r w:rsidRPr="00077FCB">
        <w:rPr>
          <w:lang w:val="fr-FR"/>
        </w:rPr>
        <w:tab/>
      </w:r>
      <w:r w:rsidRPr="00077FCB">
        <w:rPr>
          <w:lang w:val="fr-FR"/>
        </w:rPr>
        <w:tab/>
        <w:t>Q125 - D9</w:t>
      </w:r>
      <w:proofErr w:type="gramStart"/>
      <w:r w:rsidRPr="00077FCB">
        <w:rPr>
          <w:lang w:val="fr-FR"/>
        </w:rPr>
        <w:t>H:</w:t>
      </w:r>
      <w:proofErr w:type="gramEnd"/>
      <w:r w:rsidRPr="00077FCB">
        <w:rPr>
          <w:lang w:val="fr-FR"/>
        </w:rPr>
        <w:t xml:space="preserve"> Critères pour produits d'entretien</w:t>
      </w:r>
    </w:p>
    <w:p w:rsidR="00432A25" w:rsidRPr="00077FCB" w:rsidRDefault="00204FF2">
      <w:pPr>
        <w:keepLines/>
        <w:tabs>
          <w:tab w:val="clear" w:pos="709"/>
          <w:tab w:val="clear" w:pos="851"/>
        </w:tabs>
        <w:autoSpaceDE/>
        <w:autoSpaceDN/>
        <w:rPr>
          <w:b/>
          <w:lang w:val="fr-FR"/>
        </w:rPr>
      </w:pPr>
      <w:r w:rsidRPr="00077FCB">
        <w:rPr>
          <w:b/>
          <w:lang w:val="fr-FR"/>
        </w:rPr>
        <w:tab/>
        <w:t>End B014 - D</w:t>
      </w:r>
      <w:proofErr w:type="gramStart"/>
      <w:r w:rsidRPr="00077FCB">
        <w:rPr>
          <w:b/>
          <w:lang w:val="fr-FR"/>
        </w:rPr>
        <w:t>9:</w:t>
      </w:r>
      <w:proofErr w:type="gramEnd"/>
      <w:r w:rsidRPr="00077FCB">
        <w:rPr>
          <w:b/>
          <w:lang w:val="fr-FR"/>
        </w:rPr>
        <w:t xml:space="preserve"> Bloc D9 : Produits d'entretien</w:t>
      </w:r>
    </w:p>
    <w:p w:rsidR="00432A25" w:rsidRDefault="00204FF2">
      <w:pPr>
        <w:keepLines/>
        <w:tabs>
          <w:tab w:val="clear" w:pos="709"/>
          <w:tab w:val="clear" w:pos="851"/>
        </w:tabs>
        <w:autoSpaceDE/>
        <w:autoSpaceDN/>
        <w:rPr>
          <w:b/>
        </w:rPr>
      </w:pPr>
      <w:r w:rsidRPr="00077FCB">
        <w:rPr>
          <w:b/>
          <w:lang w:val="fr-FR"/>
        </w:rPr>
        <w:t xml:space="preserve">End B005 - </w:t>
      </w:r>
      <w:proofErr w:type="gramStart"/>
      <w:r w:rsidRPr="00077FCB">
        <w:rPr>
          <w:b/>
          <w:lang w:val="fr-FR"/>
        </w:rPr>
        <w:t>D:</w:t>
      </w:r>
      <w:proofErr w:type="gramEnd"/>
      <w:r w:rsidRPr="00077FCB">
        <w:rPr>
          <w:b/>
          <w:lang w:val="fr-FR"/>
        </w:rPr>
        <w:t xml:space="preserve"> Bloc D : Quels équipements possédés ? </w:t>
      </w:r>
      <w:proofErr w:type="spellStart"/>
      <w:r>
        <w:rPr>
          <w:b/>
        </w:rPr>
        <w:t>Achetés</w:t>
      </w:r>
      <w:proofErr w:type="spellEnd"/>
      <w:r>
        <w:rPr>
          <w:b/>
        </w:rPr>
        <w:t xml:space="preserve"> </w:t>
      </w:r>
      <w:proofErr w:type="spellStart"/>
      <w:proofErr w:type="gramStart"/>
      <w:r>
        <w:rPr>
          <w:b/>
        </w:rPr>
        <w:t>récemment</w:t>
      </w:r>
      <w:proofErr w:type="spellEnd"/>
      <w:r>
        <w:rPr>
          <w:b/>
        </w:rPr>
        <w:t xml:space="preserve"> ?</w:t>
      </w:r>
      <w:proofErr w:type="gramEnd"/>
    </w:p>
    <w:p w:rsidR="00432A25" w:rsidRDefault="00432A25">
      <w:pPr>
        <w:keepLines/>
        <w:tabs>
          <w:tab w:val="clear" w:pos="709"/>
          <w:tab w:val="clear" w:pos="851"/>
        </w:tabs>
        <w:autoSpaceDE/>
        <w:autoSpaceDN/>
        <w:rPr>
          <w:b/>
        </w:rPr>
      </w:pPr>
    </w:p>
    <w:tbl>
      <w:tblPr>
        <w:tblStyle w:val="ContentItem"/>
        <w:tblW w:w="5000" w:type="pct"/>
        <w:tblLook w:val="04A0" w:firstRow="1" w:lastRow="0" w:firstColumn="1" w:lastColumn="0" w:noHBand="0" w:noVBand="1"/>
      </w:tblPr>
      <w:tblGrid>
        <w:gridCol w:w="10467"/>
      </w:tblGrid>
      <w:tr w:rsidR="00432A25">
        <w:tc>
          <w:tcPr>
            <w:tcW w:w="0" w:type="auto"/>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Q001 - INTRO: INTRODUCTION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rsidRPr="00077FCB">
        <w:tc>
          <w:tcPr>
            <w:tcW w:w="0" w:type="auto"/>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lang w:val="fr-FR"/>
                    </w:rPr>
                    <w:t>Si Etudes sur panels LSR/TNS :</w:t>
                  </w:r>
                </w:p>
                <w:p w:rsidR="00432A25" w:rsidRPr="00077FCB" w:rsidRDefault="00204FF2">
                  <w:pPr>
                    <w:keepNext/>
                    <w:keepLines/>
                    <w:rPr>
                      <w:lang w:val="fr-FR"/>
                    </w:rPr>
                  </w:pPr>
                  <w:r w:rsidRPr="00077FCB">
                    <w:rPr>
                      <w:lang w:val="fr-FR"/>
                    </w:rPr>
                    <w:t>DISPLAY STANDARD TEXT FOR INTRODUCTION</w:t>
                  </w:r>
                </w:p>
                <w:p w:rsidR="00432A25" w:rsidRPr="00077FCB" w:rsidRDefault="00432A25">
                  <w:pPr>
                    <w:keepNext/>
                    <w:keepLines/>
                    <w:rPr>
                      <w:lang w:val="fr-FR"/>
                    </w:rPr>
                  </w:pPr>
                </w:p>
                <w:p w:rsidR="00432A25" w:rsidRPr="00077FCB" w:rsidRDefault="00204FF2">
                  <w:pPr>
                    <w:keepNext/>
                    <w:keepLines/>
                    <w:rPr>
                      <w:lang w:val="fr-FR"/>
                    </w:rPr>
                  </w:pPr>
                  <w:r w:rsidRPr="00077FCB">
                    <w:rPr>
                      <w:lang w:val="fr-FR"/>
                    </w:rPr>
                    <w:t>Si étude sur autre base d'interrogation :</w:t>
                  </w:r>
                </w:p>
                <w:p w:rsidR="00432A25" w:rsidRPr="00077FCB" w:rsidRDefault="00204FF2">
                  <w:pPr>
                    <w:keepNext/>
                    <w:keepLines/>
                    <w:rPr>
                      <w:lang w:val="fr-FR"/>
                    </w:rPr>
                  </w:pPr>
                  <w:r w:rsidRPr="00077FCB">
                    <w:rPr>
                      <w:lang w:val="fr-FR"/>
                    </w:rPr>
                    <w:t>DISPLAY FOLLOWING TEXT FOR INTRODUCTION</w:t>
                  </w:r>
                </w:p>
                <w:p w:rsidR="00432A25" w:rsidRPr="00077FCB" w:rsidRDefault="00432A25">
                  <w:pPr>
                    <w:keepNext/>
                    <w:keepLines/>
                    <w:rPr>
                      <w:lang w:val="fr-FR"/>
                    </w:rPr>
                  </w:pPr>
                </w:p>
                <w:p w:rsidR="00432A25" w:rsidRPr="00077FCB" w:rsidRDefault="00204FF2">
                  <w:pPr>
                    <w:keepNext/>
                    <w:keepLines/>
                    <w:rPr>
                      <w:b/>
                      <w:lang w:val="fr-FR"/>
                    </w:rPr>
                  </w:pPr>
                  <w:r w:rsidRPr="00077FCB">
                    <w:rPr>
                      <w:b/>
                      <w:lang w:val="fr-FR"/>
                    </w:rPr>
                    <w:t>Bonjour, bienvenue sur cette étude en ligne KANTAR TNS !</w:t>
                  </w:r>
                </w:p>
                <w:p w:rsidR="00432A25" w:rsidRPr="00077FCB" w:rsidRDefault="00204FF2">
                  <w:pPr>
                    <w:keepNext/>
                    <w:keepLines/>
                    <w:rPr>
                      <w:b/>
                      <w:lang w:val="fr-FR"/>
                    </w:rPr>
                  </w:pPr>
                  <w:r w:rsidRPr="00077FCB">
                    <w:rPr>
                      <w:b/>
                      <w:lang w:val="fr-FR"/>
                    </w:rPr>
                    <w:t>Cette enquête durera environ minutes.</w:t>
                  </w:r>
                </w:p>
                <w:p w:rsidR="00432A25" w:rsidRPr="00077FCB" w:rsidRDefault="00204FF2">
                  <w:pPr>
                    <w:keepNext/>
                    <w:keepLines/>
                    <w:rPr>
                      <w:lang w:val="fr-FR"/>
                    </w:rPr>
                  </w:pPr>
                  <w:r w:rsidRPr="00077FCB">
                    <w:rPr>
                      <w:b/>
                      <w:lang w:val="fr-FR"/>
                    </w:rPr>
                    <w:t>Nous vous remercions d’avance pour votre participation à cette enquête.</w:t>
                  </w:r>
                </w:p>
                <w:p w:rsidR="00432A25" w:rsidRPr="00077FCB" w:rsidRDefault="00432A25">
                  <w:pPr>
                    <w:keepNext/>
                    <w:keepLines/>
                    <w:rPr>
                      <w:lang w:val="fr-FR"/>
                    </w:rPr>
                  </w:pPr>
                </w:p>
                <w:p w:rsidR="00432A25" w:rsidRPr="00077FCB" w:rsidRDefault="00204FF2">
                  <w:pPr>
                    <w:keepNext/>
                    <w:keepLines/>
                    <w:rPr>
                      <w:lang w:val="fr-FR"/>
                    </w:rPr>
                  </w:pPr>
                  <w:r w:rsidRPr="00077FCB">
                    <w:rPr>
                      <w:i/>
                      <w:lang w:val="fr-FR"/>
                    </w:rPr>
                    <w:t>Vos réponses seront traitées de façon strictement confidentielle, conformément au code déontologique des sociétés d’études de marché et d’opinion.</w:t>
                  </w:r>
                </w:p>
              </w:tc>
            </w:tr>
          </w:tbl>
          <w:p w:rsidR="00432A25" w:rsidRPr="00077FCB" w:rsidRDefault="00432A25">
            <w:pPr>
              <w:keepNext/>
              <w:keepLines/>
              <w:rPr>
                <w:lang w:val="fr-FR"/>
              </w:rPr>
            </w:pPr>
          </w:p>
        </w:tc>
      </w:tr>
    </w:tbl>
    <w:p w:rsidR="00432A25" w:rsidRPr="00077FCB" w:rsidRDefault="00432A25">
      <w:pPr>
        <w:rPr>
          <w:lang w:val="fr-FR"/>
        </w:rPr>
      </w:pPr>
    </w:p>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0" w:type="auto"/>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B001 - RS: Block RS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Q002 - SC</w:t>
                  </w:r>
                  <w:proofErr w:type="gramStart"/>
                  <w:r w:rsidRPr="00077FCB">
                    <w:rPr>
                      <w:lang w:val="fr-FR"/>
                    </w:rPr>
                    <w:t>1:</w:t>
                  </w:r>
                  <w:proofErr w:type="gramEnd"/>
                  <w:r w:rsidRPr="00077FCB">
                    <w:rPr>
                      <w:lang w:val="fr-FR"/>
                    </w:rPr>
                    <w:t xml:space="preserve"> Screening secteurs d'activité (non charté)</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Min = 1 | Max = 9</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Travaillez-vous dans un des secteurs suivants ?</w:t>
                  </w:r>
                </w:p>
              </w:tc>
            </w:tr>
          </w:tbl>
          <w:p w:rsidR="00432A25" w:rsidRPr="00077FCB" w:rsidRDefault="00432A25">
            <w:pPr>
              <w:keepNext/>
              <w:keepLines/>
              <w:rPr>
                <w:lang w:val="fr-FR"/>
              </w:rPr>
            </w:pPr>
          </w:p>
        </w:tc>
      </w:tr>
      <w:tr w:rsidR="00432A25">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proofErr w:type="spellStart"/>
                  <w:r>
                    <w:rPr>
                      <w:i/>
                    </w:rPr>
                    <w:t>Plusieurs</w:t>
                  </w:r>
                  <w:proofErr w:type="spellEnd"/>
                  <w:r>
                    <w:rPr>
                      <w:i/>
                    </w:rPr>
                    <w:t xml:space="preserve"> </w:t>
                  </w:r>
                  <w:proofErr w:type="spellStart"/>
                  <w:r>
                    <w:rPr>
                      <w:i/>
                    </w:rPr>
                    <w:t>réponses</w:t>
                  </w:r>
                  <w:proofErr w:type="spellEnd"/>
                  <w:r>
                    <w:rPr>
                      <w:i/>
                    </w:rPr>
                    <w:t xml:space="preserve"> </w:t>
                  </w:r>
                  <w:proofErr w:type="spellStart"/>
                  <w:r>
                    <w:rPr>
                      <w:i/>
                    </w:rPr>
                    <w:t>possibles</w:t>
                  </w:r>
                  <w:proofErr w:type="spellEnd"/>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Random</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523"/>
              <w:gridCol w:w="5234"/>
              <w:gridCol w:w="4710"/>
            </w:tblGrid>
            <w:tr w:rsidR="00432A25">
              <w:trPr>
                <w:trHeight w:val="200"/>
              </w:trPr>
              <w:tc>
                <w:tcPr>
                  <w:tcW w:w="250" w:type="pct"/>
                </w:tcPr>
                <w:p w:rsidR="00432A25" w:rsidRDefault="00204FF2">
                  <w:pPr>
                    <w:keepNext/>
                    <w:keepLines/>
                  </w:pPr>
                  <w:r>
                    <w:t>1</w:t>
                  </w:r>
                </w:p>
              </w:tc>
              <w:tc>
                <w:tcPr>
                  <w:tcW w:w="2500" w:type="pct"/>
                  <w:gridSpan w:val="2"/>
                </w:tcPr>
                <w:p w:rsidR="00432A25" w:rsidRDefault="00204FF2">
                  <w:pPr>
                    <w:keepNext/>
                    <w:keepLines/>
                  </w:pPr>
                  <w:r>
                    <w:t xml:space="preserve">Administration </w:t>
                  </w:r>
                  <w:proofErr w:type="spellStart"/>
                  <w:r>
                    <w:t>publique</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del w:id="2" w:author="" w:date="2019-12-13T16:18:00Z">
                    <w:r>
                      <w:delText>Commerce</w:delText>
                    </w:r>
                  </w:del>
                  <w:proofErr w:type="spellStart"/>
                  <w:ins w:id="3" w:author="" w:date="2019-12-13T16:18:00Z">
                    <w:r>
                      <w:t>Industrie</w:t>
                    </w:r>
                  </w:ins>
                  <w:proofErr w:type="spellEnd"/>
                  <w:r>
                    <w:t xml:space="preserve"> </w:t>
                  </w:r>
                  <w:proofErr w:type="spellStart"/>
                  <w:r>
                    <w:t>agricole</w:t>
                  </w:r>
                  <w:proofErr w:type="spellEnd"/>
                </w:p>
              </w:tc>
              <w:tc>
                <w:tcPr>
                  <w:tcW w:w="2500" w:type="pct"/>
                </w:tcPr>
                <w:p w:rsidR="00432A25" w:rsidRDefault="00204FF2">
                  <w:pPr>
                    <w:keepNext/>
                    <w:keepLines/>
                    <w:rPr>
                      <w:rFonts w:eastAsia="Verdana" w:cs="Verdana"/>
                    </w:rPr>
                  </w:pPr>
                  <w:r>
                    <w:rPr>
                      <w:rFonts w:ascii="Wingdings" w:eastAsia="Wingdings" w:hAnsi="Wingdings" w:cs="Wingdings"/>
                      <w:sz w:val="24"/>
                    </w:rPr>
                    <w:t></w:t>
                  </w:r>
                  <w:r>
                    <w:rPr>
                      <w:rFonts w:eastAsia="Verdana" w:cs="Verdana"/>
                    </w:rPr>
                    <w:t xml:space="preserve"> </w:t>
                  </w:r>
                  <w:r>
                    <w:rPr>
                      <w:rFonts w:eastAsia="Verdana" w:cs="Verdana"/>
                      <w:color w:val="C50017"/>
                      <w:sz w:val="16"/>
                    </w:rPr>
                    <w:t>GO TO SCREEN OUT</w:t>
                  </w:r>
                </w:p>
              </w:tc>
            </w:tr>
            <w:tr w:rsidR="00432A25">
              <w:trPr>
                <w:trHeight w:val="200"/>
              </w:trPr>
              <w:tc>
                <w:tcPr>
                  <w:tcW w:w="250" w:type="pct"/>
                </w:tcPr>
                <w:p w:rsidR="00432A25" w:rsidRDefault="00204FF2">
                  <w:pPr>
                    <w:keepNext/>
                    <w:keepLines/>
                    <w:rPr>
                      <w:rFonts w:eastAsia="Verdana" w:cs="Verdana"/>
                    </w:rPr>
                  </w:pPr>
                  <w:r>
                    <w:rPr>
                      <w:rFonts w:eastAsia="Verdana" w:cs="Verdana"/>
                    </w:rPr>
                    <w:t>3</w:t>
                  </w:r>
                </w:p>
              </w:tc>
              <w:tc>
                <w:tcPr>
                  <w:tcW w:w="2500" w:type="pct"/>
                  <w:gridSpan w:val="2"/>
                </w:tcPr>
                <w:p w:rsidR="00432A25" w:rsidRDefault="00204FF2">
                  <w:pPr>
                    <w:keepNext/>
                    <w:keepLines/>
                    <w:rPr>
                      <w:rFonts w:eastAsia="Verdana" w:cs="Verdana"/>
                    </w:rPr>
                  </w:pPr>
                  <w:proofErr w:type="spellStart"/>
                  <w:r>
                    <w:rPr>
                      <w:rFonts w:eastAsia="Verdana" w:cs="Verdana"/>
                    </w:rPr>
                    <w:t>Industrie</w:t>
                  </w:r>
                  <w:proofErr w:type="spellEnd"/>
                  <w:r>
                    <w:rPr>
                      <w:rFonts w:eastAsia="Verdana" w:cs="Verdana"/>
                    </w:rPr>
                    <w:t xml:space="preserve"> automobile</w:t>
                  </w:r>
                </w:p>
              </w:tc>
            </w:tr>
            <w:tr w:rsidR="00432A25">
              <w:trPr>
                <w:trHeight w:val="200"/>
              </w:trPr>
              <w:tc>
                <w:tcPr>
                  <w:tcW w:w="250" w:type="pct"/>
                </w:tcPr>
                <w:p w:rsidR="00432A25" w:rsidRDefault="00204FF2">
                  <w:pPr>
                    <w:keepNext/>
                    <w:keepLines/>
                    <w:rPr>
                      <w:rFonts w:eastAsia="Verdana" w:cs="Verdana"/>
                    </w:rPr>
                  </w:pPr>
                  <w:r>
                    <w:rPr>
                      <w:rFonts w:eastAsia="Verdana" w:cs="Verdana"/>
                    </w:rPr>
                    <w:t>4</w:t>
                  </w:r>
                </w:p>
              </w:tc>
              <w:tc>
                <w:tcPr>
                  <w:tcW w:w="2500" w:type="pct"/>
                </w:tcPr>
                <w:p w:rsidR="00432A25" w:rsidRDefault="00204FF2">
                  <w:pPr>
                    <w:keepNext/>
                    <w:keepLines/>
                    <w:rPr>
                      <w:rFonts w:eastAsia="Verdana" w:cs="Verdana"/>
                    </w:rPr>
                  </w:pPr>
                  <w:r>
                    <w:rPr>
                      <w:rFonts w:eastAsia="Verdana" w:cs="Verdana"/>
                    </w:rPr>
                    <w:t xml:space="preserve">Communication, </w:t>
                  </w:r>
                  <w:proofErr w:type="spellStart"/>
                  <w:r>
                    <w:rPr>
                      <w:rFonts w:eastAsia="Verdana" w:cs="Verdana"/>
                    </w:rPr>
                    <w:t>publicité</w:t>
                  </w:r>
                  <w:proofErr w:type="spellEnd"/>
                </w:p>
              </w:tc>
              <w:tc>
                <w:tcPr>
                  <w:tcW w:w="2500" w:type="pct"/>
                </w:tcPr>
                <w:p w:rsidR="00432A25" w:rsidRDefault="00204FF2">
                  <w:pPr>
                    <w:keepNext/>
                    <w:keepLines/>
                    <w:rPr>
                      <w:rFonts w:eastAsia="Verdana" w:cs="Verdana"/>
                    </w:rPr>
                  </w:pPr>
                  <w:r>
                    <w:rPr>
                      <w:rFonts w:ascii="Wingdings" w:eastAsia="Wingdings" w:hAnsi="Wingdings" w:cs="Wingdings"/>
                      <w:sz w:val="24"/>
                    </w:rPr>
                    <w:t></w:t>
                  </w:r>
                  <w:r>
                    <w:rPr>
                      <w:rFonts w:eastAsia="Verdana" w:cs="Verdana"/>
                    </w:rPr>
                    <w:t xml:space="preserve"> </w:t>
                  </w:r>
                  <w:r>
                    <w:rPr>
                      <w:rFonts w:eastAsia="Verdana" w:cs="Verdana"/>
                      <w:color w:val="C50017"/>
                      <w:sz w:val="16"/>
                    </w:rPr>
                    <w:t>GO TO SCREEN OUT</w:t>
                  </w:r>
                </w:p>
              </w:tc>
            </w:tr>
            <w:tr w:rsidR="00432A25">
              <w:trPr>
                <w:trHeight w:val="200"/>
              </w:trPr>
              <w:tc>
                <w:tcPr>
                  <w:tcW w:w="250" w:type="pct"/>
                </w:tcPr>
                <w:p w:rsidR="00432A25" w:rsidRDefault="00204FF2">
                  <w:pPr>
                    <w:keepNext/>
                    <w:keepLines/>
                    <w:rPr>
                      <w:rFonts w:eastAsia="Verdana" w:cs="Verdana"/>
                    </w:rPr>
                  </w:pPr>
                  <w:r>
                    <w:rPr>
                      <w:rFonts w:eastAsia="Verdana" w:cs="Verdana"/>
                    </w:rPr>
                    <w:t>5</w:t>
                  </w:r>
                </w:p>
              </w:tc>
              <w:tc>
                <w:tcPr>
                  <w:tcW w:w="2500" w:type="pct"/>
                  <w:gridSpan w:val="2"/>
                </w:tcPr>
                <w:p w:rsidR="00432A25" w:rsidRDefault="00204FF2">
                  <w:pPr>
                    <w:keepNext/>
                    <w:keepLines/>
                    <w:rPr>
                      <w:rFonts w:eastAsia="Verdana" w:cs="Verdana"/>
                    </w:rPr>
                  </w:pPr>
                  <w:r>
                    <w:rPr>
                      <w:rFonts w:eastAsia="Verdana" w:cs="Verdana"/>
                    </w:rPr>
                    <w:t>Grande distribution</w:t>
                  </w:r>
                </w:p>
              </w:tc>
            </w:tr>
            <w:tr w:rsidR="00432A25">
              <w:trPr>
                <w:trHeight w:val="200"/>
              </w:trPr>
              <w:tc>
                <w:tcPr>
                  <w:tcW w:w="250" w:type="pct"/>
                </w:tcPr>
                <w:p w:rsidR="00432A25" w:rsidRDefault="00204FF2">
                  <w:pPr>
                    <w:keepNext/>
                    <w:keepLines/>
                    <w:rPr>
                      <w:rFonts w:eastAsia="Verdana" w:cs="Verdana"/>
                    </w:rPr>
                  </w:pPr>
                  <w:r>
                    <w:rPr>
                      <w:rFonts w:eastAsia="Verdana" w:cs="Verdana"/>
                    </w:rPr>
                    <w:t>6</w:t>
                  </w:r>
                </w:p>
              </w:tc>
              <w:tc>
                <w:tcPr>
                  <w:tcW w:w="2500" w:type="pct"/>
                </w:tcPr>
                <w:p w:rsidR="00432A25" w:rsidRPr="00077FCB" w:rsidRDefault="00204FF2">
                  <w:pPr>
                    <w:keepNext/>
                    <w:keepLines/>
                    <w:rPr>
                      <w:rFonts w:eastAsia="Verdana" w:cs="Verdana"/>
                      <w:lang w:val="fr-FR"/>
                    </w:rPr>
                  </w:pPr>
                  <w:r w:rsidRPr="00077FCB">
                    <w:rPr>
                      <w:rFonts w:eastAsia="Verdana" w:cs="Verdana"/>
                      <w:lang w:val="fr-FR"/>
                    </w:rPr>
                    <w:t>Etudes de marché, institut de sondage</w:t>
                  </w:r>
                </w:p>
              </w:tc>
              <w:tc>
                <w:tcPr>
                  <w:tcW w:w="2500" w:type="pct"/>
                </w:tcPr>
                <w:p w:rsidR="00432A25" w:rsidRDefault="00204FF2">
                  <w:pPr>
                    <w:keepNext/>
                    <w:keepLines/>
                    <w:rPr>
                      <w:rFonts w:eastAsia="Verdana" w:cs="Verdana"/>
                    </w:rPr>
                  </w:pPr>
                  <w:r>
                    <w:rPr>
                      <w:rFonts w:ascii="Wingdings" w:eastAsia="Wingdings" w:hAnsi="Wingdings" w:cs="Wingdings"/>
                      <w:sz w:val="24"/>
                    </w:rPr>
                    <w:t></w:t>
                  </w:r>
                  <w:r>
                    <w:rPr>
                      <w:rFonts w:eastAsia="Verdana" w:cs="Verdana"/>
                    </w:rPr>
                    <w:t xml:space="preserve"> </w:t>
                  </w:r>
                  <w:r>
                    <w:rPr>
                      <w:rFonts w:eastAsia="Verdana" w:cs="Verdana"/>
                      <w:color w:val="C50017"/>
                      <w:sz w:val="16"/>
                    </w:rPr>
                    <w:t>GO TO SCREEN OUT</w:t>
                  </w:r>
                </w:p>
              </w:tc>
            </w:tr>
            <w:tr w:rsidR="00432A25">
              <w:trPr>
                <w:trHeight w:val="200"/>
              </w:trPr>
              <w:tc>
                <w:tcPr>
                  <w:tcW w:w="250" w:type="pct"/>
                </w:tcPr>
                <w:p w:rsidR="00432A25" w:rsidRDefault="00204FF2">
                  <w:pPr>
                    <w:keepNext/>
                    <w:keepLines/>
                    <w:rPr>
                      <w:rFonts w:eastAsia="Verdana" w:cs="Verdana"/>
                    </w:rPr>
                  </w:pPr>
                  <w:r>
                    <w:rPr>
                      <w:rFonts w:eastAsia="Verdana" w:cs="Verdana"/>
                    </w:rPr>
                    <w:t>7</w:t>
                  </w:r>
                </w:p>
              </w:tc>
              <w:tc>
                <w:tcPr>
                  <w:tcW w:w="2500" w:type="pct"/>
                </w:tcPr>
                <w:p w:rsidR="00432A25" w:rsidRDefault="00204FF2">
                  <w:pPr>
                    <w:keepNext/>
                    <w:keepLines/>
                    <w:rPr>
                      <w:rFonts w:eastAsia="Verdana" w:cs="Verdana"/>
                    </w:rPr>
                  </w:pPr>
                  <w:proofErr w:type="spellStart"/>
                  <w:r>
                    <w:rPr>
                      <w:rFonts w:eastAsia="Verdana" w:cs="Verdana"/>
                    </w:rPr>
                    <w:t>Journalisme</w:t>
                  </w:r>
                  <w:proofErr w:type="spellEnd"/>
                </w:p>
              </w:tc>
              <w:tc>
                <w:tcPr>
                  <w:tcW w:w="2500" w:type="pct"/>
                </w:tcPr>
                <w:p w:rsidR="00432A25" w:rsidRDefault="00204FF2">
                  <w:pPr>
                    <w:keepNext/>
                    <w:keepLines/>
                    <w:rPr>
                      <w:rFonts w:eastAsia="Verdana" w:cs="Verdana"/>
                    </w:rPr>
                  </w:pPr>
                  <w:r>
                    <w:rPr>
                      <w:rFonts w:ascii="Wingdings" w:eastAsia="Wingdings" w:hAnsi="Wingdings" w:cs="Wingdings"/>
                      <w:sz w:val="24"/>
                    </w:rPr>
                    <w:t></w:t>
                  </w:r>
                  <w:r>
                    <w:rPr>
                      <w:rFonts w:eastAsia="Verdana" w:cs="Verdana"/>
                    </w:rPr>
                    <w:t xml:space="preserve"> </w:t>
                  </w:r>
                  <w:r>
                    <w:rPr>
                      <w:rFonts w:eastAsia="Verdana" w:cs="Verdana"/>
                      <w:color w:val="C50017"/>
                      <w:sz w:val="16"/>
                    </w:rPr>
                    <w:t>GO TO SCREEN OUT</w:t>
                  </w:r>
                </w:p>
              </w:tc>
            </w:tr>
            <w:tr w:rsidR="00432A25">
              <w:trPr>
                <w:trHeight w:val="200"/>
              </w:trPr>
              <w:tc>
                <w:tcPr>
                  <w:tcW w:w="250" w:type="pct"/>
                </w:tcPr>
                <w:p w:rsidR="00432A25" w:rsidRDefault="00204FF2">
                  <w:pPr>
                    <w:keepNext/>
                    <w:keepLines/>
                    <w:rPr>
                      <w:rFonts w:eastAsia="Verdana" w:cs="Verdana"/>
                    </w:rPr>
                  </w:pPr>
                  <w:r>
                    <w:rPr>
                      <w:rFonts w:eastAsia="Verdana" w:cs="Verdana"/>
                    </w:rPr>
                    <w:t>8</w:t>
                  </w:r>
                </w:p>
              </w:tc>
              <w:tc>
                <w:tcPr>
                  <w:tcW w:w="2500" w:type="pct"/>
                  <w:gridSpan w:val="2"/>
                </w:tcPr>
                <w:p w:rsidR="00432A25" w:rsidRDefault="00204FF2">
                  <w:pPr>
                    <w:keepNext/>
                    <w:keepLines/>
                    <w:rPr>
                      <w:rFonts w:eastAsia="Verdana" w:cs="Verdana"/>
                    </w:rPr>
                  </w:pPr>
                  <w:proofErr w:type="spellStart"/>
                  <w:r>
                    <w:rPr>
                      <w:rFonts w:eastAsia="Verdana" w:cs="Verdana"/>
                    </w:rPr>
                    <w:t>Télécommunications</w:t>
                  </w:r>
                  <w:proofErr w:type="spellEnd"/>
                </w:p>
              </w:tc>
            </w:tr>
            <w:tr w:rsidR="00432A25">
              <w:trPr>
                <w:trHeight w:val="200"/>
              </w:trPr>
              <w:tc>
                <w:tcPr>
                  <w:tcW w:w="250" w:type="pct"/>
                </w:tcPr>
                <w:p w:rsidR="00432A25" w:rsidRDefault="00204FF2">
                  <w:pPr>
                    <w:keepNext/>
                    <w:keepLines/>
                    <w:rPr>
                      <w:rFonts w:eastAsia="Verdana" w:cs="Verdana"/>
                    </w:rPr>
                  </w:pPr>
                  <w:r>
                    <w:rPr>
                      <w:rFonts w:eastAsia="Verdana" w:cs="Verdana"/>
                    </w:rPr>
                    <w:t>9</w:t>
                  </w:r>
                </w:p>
              </w:tc>
              <w:tc>
                <w:tcPr>
                  <w:tcW w:w="2500" w:type="pct"/>
                  <w:gridSpan w:val="2"/>
                </w:tcPr>
                <w:p w:rsidR="00432A25" w:rsidRDefault="00204FF2">
                  <w:pPr>
                    <w:keepNext/>
                    <w:keepLines/>
                    <w:rPr>
                      <w:rFonts w:eastAsia="Verdana" w:cs="Verdana"/>
                    </w:rPr>
                  </w:pPr>
                  <w:r>
                    <w:rPr>
                      <w:rFonts w:eastAsia="Verdana" w:cs="Verdana"/>
                    </w:rPr>
                    <w:t>Transports</w:t>
                  </w:r>
                </w:p>
              </w:tc>
            </w:tr>
            <w:tr w:rsidR="00432A25" w:rsidRPr="00077FCB">
              <w:trPr>
                <w:trHeight w:val="200"/>
              </w:trPr>
              <w:tc>
                <w:tcPr>
                  <w:tcW w:w="250" w:type="pct"/>
                </w:tcPr>
                <w:p w:rsidR="00432A25" w:rsidRDefault="00204FF2">
                  <w:pPr>
                    <w:keepNext/>
                    <w:keepLines/>
                    <w:rPr>
                      <w:rFonts w:eastAsia="Verdana" w:cs="Verdana"/>
                    </w:rPr>
                  </w:pPr>
                  <w:r>
                    <w:rPr>
                      <w:rFonts w:eastAsia="Verdana" w:cs="Verdana"/>
                    </w:rPr>
                    <w:t>98</w:t>
                  </w:r>
                </w:p>
              </w:tc>
              <w:tc>
                <w:tcPr>
                  <w:tcW w:w="2500" w:type="pct"/>
                  <w:gridSpan w:val="2"/>
                </w:tcPr>
                <w:p w:rsidR="00432A25" w:rsidRPr="00077FCB" w:rsidRDefault="00204FF2">
                  <w:pPr>
                    <w:keepNext/>
                    <w:keepLines/>
                    <w:rPr>
                      <w:rFonts w:eastAsia="Verdana" w:cs="Verdana"/>
                      <w:lang w:val="fr-FR"/>
                    </w:rPr>
                  </w:pPr>
                  <w:r w:rsidRPr="00077FCB">
                    <w:rPr>
                      <w:rFonts w:eastAsia="Verdana" w:cs="Verdana"/>
                      <w:lang w:val="fr-FR"/>
                    </w:rPr>
                    <w:t>Aucun(e) de la liste</w:t>
                  </w:r>
                  <w:r w:rsidRPr="00077FCB">
                    <w:rPr>
                      <w:rFonts w:eastAsia="Verdana" w:cs="Verdana"/>
                      <w:i/>
                      <w:sz w:val="16"/>
                      <w:lang w:val="fr-FR"/>
                    </w:rPr>
                    <w:t xml:space="preserve"> *</w:t>
                  </w:r>
                  <w:proofErr w:type="spellStart"/>
                  <w:r w:rsidRPr="00077FCB">
                    <w:rPr>
                      <w:rFonts w:eastAsia="Verdana" w:cs="Verdana"/>
                      <w:i/>
                      <w:sz w:val="16"/>
                      <w:lang w:val="fr-FR"/>
                    </w:rPr>
                    <w:t>Fixed</w:t>
                  </w:r>
                  <w:proofErr w:type="spellEnd"/>
                  <w:r w:rsidRPr="00077FCB">
                    <w:rPr>
                      <w:rFonts w:eastAsia="Verdana" w:cs="Verdana"/>
                      <w:i/>
                      <w:sz w:val="16"/>
                      <w:lang w:val="fr-FR"/>
                    </w:rPr>
                    <w:t xml:space="preserve"> *Exclusive</w:t>
                  </w:r>
                </w:p>
              </w:tc>
            </w:tr>
          </w:tbl>
          <w:p w:rsidR="00432A25" w:rsidRPr="00077FCB" w:rsidRDefault="00432A25">
            <w:pPr>
              <w:keepNext/>
              <w:keepLines/>
              <w:rPr>
                <w:lang w:val="fr-FR"/>
              </w:rPr>
            </w:pPr>
          </w:p>
        </w:tc>
      </w:tr>
      <w:tr w:rsidR="00432A25" w:rsidRPr="00077FCB">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b/>
                      <w:lang w:val="fr-FR"/>
                    </w:rPr>
                    <w:t xml:space="preserve">Scripter </w:t>
                  </w:r>
                  <w:proofErr w:type="gramStart"/>
                  <w:r w:rsidRPr="00077FCB">
                    <w:rPr>
                      <w:b/>
                      <w:lang w:val="fr-FR"/>
                    </w:rPr>
                    <w:t>notes:</w:t>
                  </w:r>
                  <w:proofErr w:type="gramEnd"/>
                  <w:r w:rsidRPr="00077FCB">
                    <w:rPr>
                      <w:lang w:val="fr-FR"/>
                    </w:rPr>
                    <w:t xml:space="preserve"> Si Etudes sur panels LSR/TNS :  </w:t>
                  </w:r>
                </w:p>
                <w:p w:rsidR="00432A25" w:rsidRDefault="00204FF2">
                  <w:pPr>
                    <w:keepNext/>
                    <w:keepLines/>
                  </w:pPr>
                  <w:r>
                    <w:t>DISPLAY STANDARD TEXT FOR SCREENED OUT</w:t>
                  </w:r>
                </w:p>
                <w:p w:rsidR="00432A25" w:rsidRPr="00077FCB" w:rsidRDefault="00204FF2">
                  <w:pPr>
                    <w:keepNext/>
                    <w:keepLines/>
                    <w:rPr>
                      <w:lang w:val="fr-FR"/>
                    </w:rPr>
                  </w:pPr>
                  <w:r w:rsidRPr="00077FCB">
                    <w:rPr>
                      <w:lang w:val="fr-FR"/>
                    </w:rPr>
                    <w:t xml:space="preserve">Si étude sur autre base d'interrogation : </w:t>
                  </w:r>
                </w:p>
                <w:p w:rsidR="00432A25" w:rsidRPr="00077FCB" w:rsidRDefault="00204FF2">
                  <w:pPr>
                    <w:keepNext/>
                    <w:keepLines/>
                    <w:rPr>
                      <w:lang w:val="fr-FR"/>
                    </w:rPr>
                  </w:pPr>
                  <w:r w:rsidRPr="00077FCB">
                    <w:rPr>
                      <w:lang w:val="fr-FR"/>
                    </w:rPr>
                    <w:t>DISPLAY TEXT FOR SCREENED OUT</w:t>
                  </w:r>
                </w:p>
                <w:p w:rsidR="00432A25" w:rsidRPr="00077FCB" w:rsidRDefault="00204FF2">
                  <w:pPr>
                    <w:keepNext/>
                    <w:keepLines/>
                    <w:rPr>
                      <w:lang w:val="fr-FR"/>
                    </w:rPr>
                  </w:pPr>
                  <w:r w:rsidRPr="00077FCB">
                    <w:rPr>
                      <w:lang w:val="fr-FR"/>
                    </w:rPr>
                    <w:t>Nous sommes désolés mais nous avons déjà reçu suffisamment de réponses qui correspondent à votre profil pour cette étude.</w:t>
                  </w:r>
                </w:p>
                <w:p w:rsidR="00432A25" w:rsidRPr="00077FCB" w:rsidRDefault="00204FF2">
                  <w:pPr>
                    <w:keepNext/>
                    <w:keepLines/>
                    <w:rPr>
                      <w:lang w:val="fr-FR"/>
                    </w:rPr>
                  </w:pPr>
                  <w:r w:rsidRPr="00077FCB">
                    <w:rPr>
                      <w:lang w:val="fr-FR"/>
                    </w:rPr>
                    <w:t>Ce questionnaire est maintenant terminé. Nous vous remercions du temps que vous nous avez consacré.</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Q003 - RS1: SEXE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Etes-vous</w:t>
                  </w:r>
                  <w:proofErr w:type="spellEnd"/>
                  <w:r>
                    <w:rPr>
                      <w:b/>
                    </w:rPr>
                    <w: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Homme</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Femme</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RS1 AND RS2 ON THE SAME SCREEN</w:t>
                  </w:r>
                </w:p>
                <w:p w:rsidR="00432A25" w:rsidRDefault="00204FF2">
                  <w:pPr>
                    <w:keepNext/>
                    <w:keepLines/>
                  </w:pPr>
                  <w:r>
                    <w:t>DISPLAY PICTURES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lastRenderedPageBreak/>
                    <w:t>Q004 - RS2: AGE ITWE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Numeric</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Min = 0 | Max = 99</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Quel</w:t>
                  </w:r>
                  <w:proofErr w:type="spellEnd"/>
                  <w:r>
                    <w:rPr>
                      <w:b/>
                    </w:rPr>
                    <w:t xml:space="preserve"> </w:t>
                  </w:r>
                  <w:proofErr w:type="spellStart"/>
                  <w:r>
                    <w:rPr>
                      <w:b/>
                    </w:rPr>
                    <w:t>âge</w:t>
                  </w:r>
                  <w:proofErr w:type="spellEnd"/>
                  <w:r>
                    <w:rPr>
                      <w:b/>
                    </w:rPr>
                    <w:t xml:space="preserve"> </w:t>
                  </w:r>
                  <w:proofErr w:type="spellStart"/>
                  <w:r>
                    <w:rPr>
                      <w:b/>
                    </w:rPr>
                    <w:t>avez-</w:t>
                  </w:r>
                  <w:proofErr w:type="gramStart"/>
                  <w:r>
                    <w:rPr>
                      <w:b/>
                    </w:rPr>
                    <w:t>vous</w:t>
                  </w:r>
                  <w:proofErr w:type="spellEnd"/>
                  <w:r>
                    <w:rPr>
                      <w:b/>
                    </w:rPr>
                    <w:t xml:space="preserve">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Veuillez saisir votre âge ci-dessous</w:t>
                  </w:r>
                </w:p>
              </w:tc>
            </w:tr>
          </w:tbl>
          <w:p w:rsidR="00432A25" w:rsidRPr="00077FCB" w:rsidRDefault="00432A25">
            <w:pPr>
              <w:keepNext/>
              <w:keepLines/>
              <w:rPr>
                <w:lang w:val="fr-FR"/>
              </w:rPr>
            </w:pPr>
          </w:p>
        </w:tc>
      </w:tr>
      <w:tr w:rsidR="00432A25" w:rsidRPr="00077FCB">
        <w:tc>
          <w:tcPr>
            <w:tcW w:w="5000" w:type="pct"/>
          </w:tcPr>
          <w:tbl>
            <w:tblPr>
              <w:tblStyle w:val="OpenText"/>
              <w:tblW w:w="5000" w:type="pct"/>
              <w:tblCellMar>
                <w:bottom w:w="40" w:type="dxa"/>
              </w:tblCellMar>
              <w:tblLook w:val="04A0" w:firstRow="1" w:lastRow="0" w:firstColumn="1" w:lastColumn="0" w:noHBand="0" w:noVBand="1"/>
            </w:tblPr>
            <w:tblGrid>
              <w:gridCol w:w="10461"/>
            </w:tblGrid>
            <w:tr w:rsidR="00432A25" w:rsidRPr="00077FCB">
              <w:trPr>
                <w:trHeight w:val="200"/>
              </w:trPr>
              <w:tc>
                <w:tcPr>
                  <w:tcW w:w="5000" w:type="pct"/>
                </w:tcPr>
                <w:p w:rsidR="00432A25" w:rsidRPr="00077FCB" w:rsidRDefault="00432A25">
                  <w:pPr>
                    <w:keepNext/>
                    <w:keepLines/>
                    <w:rPr>
                      <w:lang w:val="fr-FR"/>
                    </w:rPr>
                  </w:pPr>
                </w:p>
              </w:tc>
            </w:tr>
          </w:tbl>
          <w:p w:rsidR="00432A25" w:rsidRPr="00077FCB" w:rsidRDefault="00432A25">
            <w:pPr>
              <w:keepNext/>
              <w:keepLines/>
              <w:rPr>
                <w:lang w:val="fr-FR"/>
              </w:rPr>
            </w:pPr>
          </w:p>
        </w:tc>
      </w:tr>
      <w:tr w:rsidR="00432A25" w:rsidRPr="00077FCB">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Default="00204FF2">
                  <w:pPr>
                    <w:keepNext/>
                    <w:keepLines/>
                  </w:pPr>
                  <w:r>
                    <w:rPr>
                      <w:b/>
                    </w:rPr>
                    <w:t>Scripter notes:</w:t>
                  </w:r>
                  <w:r>
                    <w:t xml:space="preserve"> IF VALUE &lt; </w:t>
                  </w:r>
                  <w:proofErr w:type="gramStart"/>
                  <w:r>
                    <w:t>AT  MIN</w:t>
                  </w:r>
                  <w:proofErr w:type="gramEnd"/>
                  <w:r>
                    <w:t xml:space="preserve"> VALUE  OR &gt; AT  MAX  VALUE  GO TO SCREEN OUT- AND :</w:t>
                  </w:r>
                </w:p>
                <w:p w:rsidR="00432A25" w:rsidRPr="00077FCB" w:rsidRDefault="00204FF2">
                  <w:pPr>
                    <w:keepNext/>
                    <w:keepLines/>
                    <w:rPr>
                      <w:lang w:val="fr-FR"/>
                    </w:rPr>
                  </w:pPr>
                  <w:r w:rsidRPr="00077FCB">
                    <w:rPr>
                      <w:lang w:val="fr-FR"/>
                    </w:rPr>
                    <w:t>DISPLAY STANDARD TEXT</w:t>
                  </w:r>
                </w:p>
                <w:p w:rsidR="00432A25" w:rsidRPr="00077FCB" w:rsidRDefault="00204FF2">
                  <w:pPr>
                    <w:keepNext/>
                    <w:keepLines/>
                    <w:rPr>
                      <w:lang w:val="fr-FR"/>
                    </w:rPr>
                  </w:pPr>
                  <w:proofErr w:type="gramStart"/>
                  <w:r w:rsidRPr="00077FCB">
                    <w:rPr>
                      <w:lang w:val="fr-FR"/>
                    </w:rPr>
                    <w:t>ou</w:t>
                  </w:r>
                  <w:proofErr w:type="gramEnd"/>
                  <w:r w:rsidRPr="00077FCB">
                    <w:rPr>
                      <w:lang w:val="fr-FR"/>
                    </w:rPr>
                    <w:t xml:space="preserve"> </w:t>
                  </w:r>
                </w:p>
                <w:p w:rsidR="00432A25" w:rsidRPr="00077FCB" w:rsidRDefault="00204FF2">
                  <w:pPr>
                    <w:keepNext/>
                    <w:keepLines/>
                    <w:rPr>
                      <w:lang w:val="fr-FR"/>
                    </w:rPr>
                  </w:pPr>
                  <w:r w:rsidRPr="00077FCB">
                    <w:rPr>
                      <w:lang w:val="fr-FR"/>
                    </w:rPr>
                    <w:t xml:space="preserve">DISPLAY FOLLOWING TEXT : Nous sommes désolés mais </w:t>
                  </w:r>
                  <w:proofErr w:type="gramStart"/>
                  <w:r w:rsidRPr="00077FCB">
                    <w:rPr>
                      <w:lang w:val="fr-FR"/>
                    </w:rPr>
                    <w:t>nous  avons</w:t>
                  </w:r>
                  <w:proofErr w:type="gramEnd"/>
                  <w:r w:rsidRPr="00077FCB">
                    <w:rPr>
                      <w:lang w:val="fr-FR"/>
                    </w:rPr>
                    <w:t xml:space="preserve"> déjà reçu suffisamment de réponses qui correspondent à votre profil pour cette étude.</w:t>
                  </w:r>
                </w:p>
                <w:p w:rsidR="00432A25" w:rsidRPr="00077FCB" w:rsidRDefault="00204FF2">
                  <w:pPr>
                    <w:keepNext/>
                    <w:keepLines/>
                    <w:rPr>
                      <w:lang w:val="fr-FR"/>
                    </w:rPr>
                  </w:pPr>
                  <w:r w:rsidRPr="00077FCB">
                    <w:rPr>
                      <w:lang w:val="fr-FR"/>
                    </w:rPr>
                    <w:t xml:space="preserve">Ce questionnaire est maintenant </w:t>
                  </w:r>
                  <w:proofErr w:type="spellStart"/>
                  <w:proofErr w:type="gramStart"/>
                  <w:r w:rsidRPr="00077FCB">
                    <w:rPr>
                      <w:lang w:val="fr-FR"/>
                    </w:rPr>
                    <w:t>terminé.Merci</w:t>
                  </w:r>
                  <w:proofErr w:type="spellEnd"/>
                  <w:proofErr w:type="gramEnd"/>
                  <w:r w:rsidRPr="00077FCB">
                    <w:rPr>
                      <w:lang w:val="fr-FR"/>
                    </w:rPr>
                    <w:t xml:space="preserve"> pour le temps que vous nous avez consacré</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pt-BR"/>
                    </w:rPr>
                  </w:pPr>
                  <w:r w:rsidRPr="00077FCB">
                    <w:rPr>
                      <w:lang w:val="pt-BR"/>
                    </w:rPr>
                    <w:t>Q005 - RS2Recap: RECODE FOR QUOTA</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Dummy</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 xml:space="preserve">18-24 </w:t>
                  </w:r>
                  <w:proofErr w:type="spellStart"/>
                  <w:r>
                    <w:t>ans</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 xml:space="preserve">25-34 </w:t>
                  </w:r>
                  <w:proofErr w:type="spellStart"/>
                  <w:r>
                    <w:t>ans</w:t>
                  </w:r>
                  <w:proofErr w:type="spellEnd"/>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35-44 </w:t>
                  </w:r>
                  <w:proofErr w:type="spellStart"/>
                  <w:r>
                    <w:t>ans</w:t>
                  </w:r>
                  <w:proofErr w:type="spellEnd"/>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 xml:space="preserve">45-54 </w:t>
                  </w:r>
                  <w:proofErr w:type="spellStart"/>
                  <w:r>
                    <w:t>ans</w:t>
                  </w:r>
                  <w:proofErr w:type="spellEnd"/>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r>
                    <w:t xml:space="preserve">55-64 </w:t>
                  </w:r>
                  <w:proofErr w:type="spellStart"/>
                  <w:r>
                    <w:t>ans</w:t>
                  </w:r>
                  <w:proofErr w:type="spellEnd"/>
                </w:p>
              </w:tc>
            </w:tr>
            <w:tr w:rsidR="00432A25">
              <w:trPr>
                <w:trHeight w:val="200"/>
              </w:trPr>
              <w:tc>
                <w:tcPr>
                  <w:tcW w:w="250" w:type="pct"/>
                </w:tcPr>
                <w:p w:rsidR="00432A25" w:rsidRDefault="00204FF2">
                  <w:pPr>
                    <w:keepNext/>
                    <w:keepLines/>
                  </w:pPr>
                  <w:r>
                    <w:t>6</w:t>
                  </w:r>
                </w:p>
              </w:tc>
              <w:tc>
                <w:tcPr>
                  <w:tcW w:w="2500" w:type="pct"/>
                </w:tcPr>
                <w:p w:rsidR="00432A25" w:rsidRDefault="00204FF2">
                  <w:pPr>
                    <w:keepNext/>
                    <w:keepLines/>
                  </w:pPr>
                  <w:proofErr w:type="gramStart"/>
                  <w:r>
                    <w:t>Plus</w:t>
                  </w:r>
                  <w:proofErr w:type="gramEnd"/>
                  <w:r>
                    <w:t xml:space="preserve"> de 65 </w:t>
                  </w:r>
                  <w:proofErr w:type="spellStart"/>
                  <w:r>
                    <w:t>ans</w:t>
                  </w:r>
                  <w:proofErr w:type="spellEnd"/>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 xml:space="preserve">Q006 - </w:t>
                  </w:r>
                  <w:proofErr w:type="gramStart"/>
                  <w:r w:rsidRPr="00077FCB">
                    <w:rPr>
                      <w:lang w:val="fr-FR"/>
                    </w:rPr>
                    <w:t>AGGLO:</w:t>
                  </w:r>
                  <w:proofErr w:type="gramEnd"/>
                  <w:r w:rsidRPr="00077FCB">
                    <w:rPr>
                      <w:lang w:val="fr-FR"/>
                    </w:rPr>
                    <w:t xml:space="preserve"> Code postal résidence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Numeric</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Min = 1000 | Max = 95999</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Veuillez saisir le code postal de votre résidence principale ci-dessous.</w:t>
                  </w:r>
                </w:p>
              </w:tc>
            </w:tr>
          </w:tbl>
          <w:p w:rsidR="00432A25" w:rsidRPr="00077FCB" w:rsidRDefault="00432A25">
            <w:pPr>
              <w:keepNext/>
              <w:keepLines/>
              <w:rPr>
                <w:lang w:val="fr-FR"/>
              </w:rPr>
            </w:pPr>
          </w:p>
        </w:tc>
      </w:tr>
      <w:tr w:rsidR="00432A25" w:rsidRPr="00077FCB">
        <w:tc>
          <w:tcPr>
            <w:tcW w:w="5000" w:type="pct"/>
          </w:tcPr>
          <w:tbl>
            <w:tblPr>
              <w:tblStyle w:val="OpenText"/>
              <w:tblW w:w="5000" w:type="pct"/>
              <w:tblCellMar>
                <w:bottom w:w="40" w:type="dxa"/>
              </w:tblCellMar>
              <w:tblLook w:val="04A0" w:firstRow="1" w:lastRow="0" w:firstColumn="1" w:lastColumn="0" w:noHBand="0" w:noVBand="1"/>
            </w:tblPr>
            <w:tblGrid>
              <w:gridCol w:w="10461"/>
            </w:tblGrid>
            <w:tr w:rsidR="00432A25" w:rsidRPr="00077FCB">
              <w:trPr>
                <w:trHeight w:val="200"/>
              </w:trPr>
              <w:tc>
                <w:tcPr>
                  <w:tcW w:w="5000" w:type="pct"/>
                </w:tcPr>
                <w:p w:rsidR="00432A25" w:rsidRPr="00077FCB" w:rsidRDefault="00432A25">
                  <w:pPr>
                    <w:keepNext/>
                    <w:keepLines/>
                    <w:rPr>
                      <w:lang w:val="fr-FR"/>
                    </w:rPr>
                  </w:pPr>
                </w:p>
              </w:tc>
            </w:tr>
          </w:tbl>
          <w:p w:rsidR="00432A25" w:rsidRPr="00077FCB" w:rsidRDefault="00432A25">
            <w:pPr>
              <w:keepNext/>
              <w:keepLines/>
              <w:rPr>
                <w:lang w:val="fr-FR"/>
              </w:rPr>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CHECK THE 5 DIGITS ENTERED WITH THE DATA BASE</w:t>
                  </w:r>
                </w:p>
                <w:p w:rsidR="00432A25" w:rsidRDefault="00204FF2">
                  <w:pPr>
                    <w:keepNext/>
                    <w:keepLines/>
                  </w:pPr>
                  <w:r>
                    <w:t xml:space="preserve">IF THE 5 DIGITS DON'T EXIST IN THE DATA BASE ERASE THE ANSWER AND DISPLAY FOLLOWING ERROR TEXT: Le code postal que </w:t>
                  </w:r>
                  <w:proofErr w:type="spellStart"/>
                  <w:r>
                    <w:t>vous</w:t>
                  </w:r>
                  <w:proofErr w:type="spellEnd"/>
                  <w:r>
                    <w:t xml:space="preserve"> </w:t>
                  </w:r>
                  <w:proofErr w:type="spellStart"/>
                  <w:r>
                    <w:t>avez</w:t>
                  </w:r>
                  <w:proofErr w:type="spellEnd"/>
                  <w:r>
                    <w:t xml:space="preserve"> </w:t>
                  </w:r>
                  <w:proofErr w:type="spellStart"/>
                  <w:r>
                    <w:t>saisi</w:t>
                  </w:r>
                  <w:proofErr w:type="spellEnd"/>
                  <w:r>
                    <w:t xml:space="preserve"> </w:t>
                  </w:r>
                  <w:proofErr w:type="spellStart"/>
                  <w:r>
                    <w:t>n'existe</w:t>
                  </w:r>
                  <w:proofErr w:type="spellEnd"/>
                  <w:r>
                    <w:t xml:space="preserve"> pas, merci de bien </w:t>
                  </w:r>
                  <w:proofErr w:type="spellStart"/>
                  <w:r>
                    <w:t>vouloir</w:t>
                  </w:r>
                  <w:proofErr w:type="spellEnd"/>
                  <w:r>
                    <w:t xml:space="preserve"> </w:t>
                  </w:r>
                  <w:proofErr w:type="spellStart"/>
                  <w:r>
                    <w:t>recommencer</w:t>
                  </w:r>
                  <w:proofErr w:type="spellEnd"/>
                  <w:r>
                    <w:t>.</w:t>
                  </w:r>
                </w:p>
                <w:p w:rsidR="00432A25" w:rsidRDefault="00204FF2">
                  <w:pPr>
                    <w:keepNext/>
                    <w:keepLines/>
                  </w:pPr>
                  <w:r>
                    <w:t>2 FIRST DIGITS = DEP</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Q007 - AGGLO</w:t>
                  </w:r>
                  <w:proofErr w:type="gramStart"/>
                  <w:r w:rsidRPr="00077FCB">
                    <w:rPr>
                      <w:lang w:val="fr-FR"/>
                    </w:rPr>
                    <w:t>2:</w:t>
                  </w:r>
                  <w:proofErr w:type="gramEnd"/>
                  <w:r w:rsidRPr="00077FCB">
                    <w:rPr>
                      <w:lang w:val="fr-FR"/>
                    </w:rPr>
                    <w:t xml:space="preserve"> commune de résidence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Nom de la commune de votre résidence principale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Sélectionnez la commune où vous vivez.</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DISPLAY THE LIST OF TOWS CORRESPONDING TO THE ANSWER</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DISPLAY THE LIST OF TOWS CORRESPONDING TO THE ANSWER</w:t>
                  </w:r>
                </w:p>
                <w:p w:rsidR="00432A25" w:rsidRDefault="00432A25">
                  <w:pPr>
                    <w:keepNext/>
                    <w:keepLines/>
                  </w:pPr>
                </w:p>
                <w:p w:rsidR="00432A25" w:rsidRDefault="00204FF2">
                  <w:pPr>
                    <w:keepNext/>
                    <w:keepLines/>
                  </w:pPr>
                  <w:r>
                    <w:t>AGGLO AND AGLLO2 ON THE SAME SCREEN</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Q008 - AGGLO3: RECODE AGGLO</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Dummy</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RURAL</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 xml:space="preserve">2 À </w:t>
                  </w:r>
                  <w:proofErr w:type="gramStart"/>
                  <w:r>
                    <w:t>20  H</w:t>
                  </w:r>
                  <w:proofErr w:type="gramEnd"/>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20 À 100 H</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gramStart"/>
                  <w:r>
                    <w:t>PLUS</w:t>
                  </w:r>
                  <w:proofErr w:type="gramEnd"/>
                  <w:r>
                    <w:t xml:space="preserve"> DE 100 H</w:t>
                  </w:r>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r>
                    <w:t>AGGLO. PARISIENNE</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lastRenderedPageBreak/>
                    <w:t>Q009 - uda5: RECODE UDA5</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Dummy</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Région</w:t>
                  </w:r>
                  <w:proofErr w:type="spellEnd"/>
                  <w:r>
                    <w:t xml:space="preserve"> Parisienne</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Ouest</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Nord &amp; Est</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Sud-Ouest</w:t>
                  </w:r>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r>
                    <w:t>Sud-Est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1-Région Parisienne (IF DEP =75, 77,78, 91 TO 95)</w:t>
                  </w:r>
                  <w:r>
                    <w:tab/>
                  </w:r>
                  <w:r>
                    <w:tab/>
                  </w:r>
                </w:p>
                <w:p w:rsidR="00432A25" w:rsidRDefault="00204FF2">
                  <w:pPr>
                    <w:keepNext/>
                    <w:keepLines/>
                  </w:pPr>
                  <w:r>
                    <w:t>2-Ouest (IF DEP =14, 16 to 18, 22, 27 TO 29, 35 TO 37, 41, 44, 45, 49, 50, 53, 56, 61, 72, 76, 79, 85, 86</w:t>
                  </w:r>
                </w:p>
                <w:p w:rsidR="00432A25" w:rsidRDefault="00204FF2">
                  <w:pPr>
                    <w:keepNext/>
                    <w:keepLines/>
                  </w:pPr>
                  <w:r>
                    <w:t>3-Nord &amp; Est</w:t>
                  </w:r>
                  <w:r>
                    <w:tab/>
                    <w:t>(IF DEP =02, 08, 10, 21, 25, 39, 51, 52, 54</w:t>
                  </w:r>
                  <w:r>
                    <w:tab/>
                    <w:t>, 55, 57 TO 60, 62, 67, 68, 70, 71, 80, 88 TO 90</w:t>
                  </w:r>
                  <w:r>
                    <w:tab/>
                  </w:r>
                </w:p>
                <w:p w:rsidR="00432A25" w:rsidRDefault="00204FF2">
                  <w:pPr>
                    <w:keepNext/>
                    <w:keepLines/>
                  </w:pPr>
                  <w:r>
                    <w:t>4- Sud-Ouest (IF DEP =09, 12, 19, 23, 24, 31 TO 33, 40,</w:t>
                  </w:r>
                  <w:r>
                    <w:tab/>
                    <w:t>46, 47, 64, 65, 81, 82, 87)</w:t>
                  </w:r>
                </w:p>
                <w:p w:rsidR="00432A25" w:rsidRDefault="00204FF2">
                  <w:pPr>
                    <w:keepNext/>
                    <w:keepLines/>
                  </w:pPr>
                  <w:r>
                    <w:t>5- Sud-Est (IF DEP =01, 03</w:t>
                  </w:r>
                  <w:r>
                    <w:tab/>
                    <w:t xml:space="preserve">TO  07, 11, 13, 15, 20, 26, 30, 34, </w:t>
                  </w:r>
                  <w:proofErr w:type="gramStart"/>
                  <w:r>
                    <w:t>38 ,</w:t>
                  </w:r>
                  <w:proofErr w:type="gramEnd"/>
                  <w:r>
                    <w:t xml:space="preserve"> 42, 43, 48, 63, 66 , 69, 73, 74, 83, 84)</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Q010 - RS</w:t>
                  </w:r>
                  <w:proofErr w:type="gramStart"/>
                  <w:r w:rsidRPr="00077FCB">
                    <w:rPr>
                      <w:lang w:val="fr-FR"/>
                    </w:rPr>
                    <w:t>3:</w:t>
                  </w:r>
                  <w:proofErr w:type="gramEnd"/>
                  <w:r w:rsidRPr="00077FCB">
                    <w:rPr>
                      <w:lang w:val="fr-FR"/>
                    </w:rPr>
                    <w:t xml:space="preserve"> ITWE = PRF OU PAS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Etes-vous la personne de référence de votre foyer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*Si vous souhaitez plus d’informations sur cette notion, cliquez ici</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Oui</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Non</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Q011 - RS</w:t>
                  </w:r>
                  <w:proofErr w:type="gramStart"/>
                  <w:r w:rsidRPr="00077FCB">
                    <w:rPr>
                      <w:lang w:val="fr-FR"/>
                    </w:rPr>
                    <w:t>5:</w:t>
                  </w:r>
                  <w:proofErr w:type="gramEnd"/>
                  <w:r w:rsidRPr="00077FCB">
                    <w:rPr>
                      <w:lang w:val="fr-FR"/>
                    </w:rPr>
                    <w:t xml:space="preserve"> PCSPRF2 (non charté)</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lang w:val="fr-FR"/>
                    </w:rPr>
                    <w:t>DISPLAY FOLLOWING TEXT IF CODE 1 AT RS</w:t>
                  </w:r>
                  <w:proofErr w:type="gramStart"/>
                  <w:r w:rsidRPr="00077FCB">
                    <w:rPr>
                      <w:lang w:val="fr-FR"/>
                    </w:rPr>
                    <w:t>3:</w:t>
                  </w:r>
                  <w:proofErr w:type="gramEnd"/>
                  <w:r w:rsidRPr="00077FCB">
                    <w:rPr>
                      <w:lang w:val="fr-FR"/>
                    </w:rPr>
                    <w:t xml:space="preserve"> </w:t>
                  </w:r>
                  <w:r w:rsidRPr="00077FCB">
                    <w:rPr>
                      <w:b/>
                      <w:lang w:val="fr-FR"/>
                    </w:rPr>
                    <w:t>Actuellement, exercez-vous une activité professionnelle ?</w:t>
                  </w:r>
                </w:p>
                <w:p w:rsidR="00432A25" w:rsidRPr="00077FCB" w:rsidRDefault="00204FF2">
                  <w:pPr>
                    <w:keepNext/>
                    <w:keepLines/>
                    <w:rPr>
                      <w:lang w:val="fr-FR"/>
                    </w:rPr>
                  </w:pPr>
                  <w:r w:rsidRPr="00077FCB">
                    <w:rPr>
                      <w:lang w:val="fr-FR"/>
                    </w:rPr>
                    <w:t>DISPLAY FOLLOWING TEXT IF CODE 2 AT RS</w:t>
                  </w:r>
                  <w:proofErr w:type="gramStart"/>
                  <w:r w:rsidRPr="00077FCB">
                    <w:rPr>
                      <w:lang w:val="fr-FR"/>
                    </w:rPr>
                    <w:t>3:</w:t>
                  </w:r>
                  <w:proofErr w:type="gramEnd"/>
                  <w:r w:rsidRPr="00077FCB">
                    <w:rPr>
                      <w:lang w:val="fr-FR"/>
                    </w:rPr>
                    <w:t xml:space="preserve"> </w:t>
                  </w:r>
                  <w:r w:rsidRPr="00077FCB">
                    <w:rPr>
                      <w:b/>
                      <w:lang w:val="fr-FR"/>
                    </w:rPr>
                    <w:t>Actuellement, la personne de référence exerce-t-elle une activité professionnelle ?</w:t>
                  </w:r>
                </w:p>
              </w:tc>
            </w:tr>
          </w:tbl>
          <w:p w:rsidR="00432A25" w:rsidRPr="00077FCB" w:rsidRDefault="00432A25">
            <w:pPr>
              <w:keepNext/>
              <w:keepLines/>
              <w:rPr>
                <w:lang w:val="fr-FR"/>
              </w:rPr>
            </w:pPr>
          </w:p>
        </w:tc>
      </w:tr>
      <w:tr w:rsidR="00432A25">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i/>
                    </w:rPr>
                    <w:t xml:space="preserve">Une </w:t>
                  </w:r>
                  <w:proofErr w:type="spellStart"/>
                  <w:r>
                    <w:rPr>
                      <w:i/>
                    </w:rPr>
                    <w:t>seule</w:t>
                  </w:r>
                  <w:proofErr w:type="spellEnd"/>
                  <w:r>
                    <w:rPr>
                      <w:i/>
                    </w:rPr>
                    <w:t xml:space="preserve"> </w:t>
                  </w:r>
                  <w:proofErr w:type="spellStart"/>
                  <w:r>
                    <w:rPr>
                      <w:i/>
                    </w:rPr>
                    <w:t>réponse</w:t>
                  </w:r>
                  <w:proofErr w:type="spellEnd"/>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Oui</w:t>
                  </w:r>
                  <w:proofErr w:type="spellEnd"/>
                </w:p>
              </w:tc>
            </w:tr>
            <w:tr w:rsidR="00432A25" w:rsidRPr="00077FCB">
              <w:trPr>
                <w:trHeight w:val="200"/>
              </w:trPr>
              <w:tc>
                <w:tcPr>
                  <w:tcW w:w="250" w:type="pct"/>
                </w:tcPr>
                <w:p w:rsidR="00432A25" w:rsidRDefault="00204FF2">
                  <w:pPr>
                    <w:keepNext/>
                    <w:keepLines/>
                  </w:pPr>
                  <w:r>
                    <w:t>2</w:t>
                  </w:r>
                </w:p>
              </w:tc>
              <w:tc>
                <w:tcPr>
                  <w:tcW w:w="2500" w:type="pct"/>
                </w:tcPr>
                <w:p w:rsidR="00432A25" w:rsidRPr="00077FCB" w:rsidRDefault="00204FF2">
                  <w:pPr>
                    <w:keepNext/>
                    <w:keepLines/>
                    <w:rPr>
                      <w:lang w:val="fr-FR"/>
                    </w:rPr>
                  </w:pPr>
                  <w:r w:rsidRPr="00077FCB">
                    <w:rPr>
                      <w:lang w:val="fr-FR"/>
                    </w:rPr>
                    <w:t>Non, chômeur ayant déjà travaillé</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Non, </w:t>
                  </w:r>
                  <w:proofErr w:type="spellStart"/>
                  <w:r>
                    <w:t>retraité</w:t>
                  </w:r>
                  <w:proofErr w:type="spellEnd"/>
                  <w:r>
                    <w:t xml:space="preserve"> </w:t>
                  </w:r>
                  <w:proofErr w:type="spellStart"/>
                  <w:r>
                    <w:t>ou</w:t>
                  </w:r>
                  <w:proofErr w:type="spellEnd"/>
                  <w:r>
                    <w:t xml:space="preserve"> </w:t>
                  </w:r>
                  <w:proofErr w:type="spellStart"/>
                  <w:r>
                    <w:t>préretraité</w:t>
                  </w:r>
                  <w:proofErr w:type="spellEnd"/>
                </w:p>
              </w:tc>
            </w:tr>
            <w:tr w:rsidR="00432A25" w:rsidRPr="00077FCB">
              <w:trPr>
                <w:trHeight w:val="200"/>
              </w:trPr>
              <w:tc>
                <w:tcPr>
                  <w:tcW w:w="250" w:type="pct"/>
                </w:tcPr>
                <w:p w:rsidR="00432A25" w:rsidRDefault="00204FF2">
                  <w:pPr>
                    <w:keepNext/>
                    <w:keepLines/>
                  </w:pPr>
                  <w:r>
                    <w:t>4</w:t>
                  </w:r>
                </w:p>
              </w:tc>
              <w:tc>
                <w:tcPr>
                  <w:tcW w:w="2500" w:type="pct"/>
                </w:tcPr>
                <w:p w:rsidR="00432A25" w:rsidRPr="00077FCB" w:rsidRDefault="00204FF2">
                  <w:pPr>
                    <w:keepNext/>
                    <w:keepLines/>
                    <w:rPr>
                      <w:lang w:val="fr-FR"/>
                    </w:rPr>
                  </w:pPr>
                  <w:r w:rsidRPr="00077FCB">
                    <w:rPr>
                      <w:lang w:val="fr-FR"/>
                    </w:rPr>
                    <w:t>Non, à la recherche d’un premier emploi</w:t>
                  </w:r>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r>
                    <w:t xml:space="preserve">Non, </w:t>
                  </w:r>
                  <w:proofErr w:type="spellStart"/>
                  <w:r>
                    <w:t>élève</w:t>
                  </w:r>
                  <w:proofErr w:type="spellEnd"/>
                  <w:r>
                    <w:t xml:space="preserve">, </w:t>
                  </w:r>
                  <w:proofErr w:type="spellStart"/>
                  <w:r>
                    <w:t>étudiant</w:t>
                  </w:r>
                  <w:proofErr w:type="spellEnd"/>
                </w:p>
              </w:tc>
            </w:tr>
            <w:tr w:rsidR="00432A25" w:rsidRPr="00077FCB">
              <w:trPr>
                <w:trHeight w:val="200"/>
              </w:trPr>
              <w:tc>
                <w:tcPr>
                  <w:tcW w:w="250" w:type="pct"/>
                </w:tcPr>
                <w:p w:rsidR="00432A25" w:rsidRDefault="00204FF2">
                  <w:pPr>
                    <w:keepNext/>
                    <w:keepLines/>
                  </w:pPr>
                  <w:r>
                    <w:t>6</w:t>
                  </w:r>
                </w:p>
              </w:tc>
              <w:tc>
                <w:tcPr>
                  <w:tcW w:w="2500" w:type="pct"/>
                </w:tcPr>
                <w:p w:rsidR="00432A25" w:rsidRPr="00077FCB" w:rsidRDefault="00204FF2">
                  <w:pPr>
                    <w:keepNext/>
                    <w:keepLines/>
                    <w:rPr>
                      <w:lang w:val="fr-FR"/>
                    </w:rPr>
                  </w:pPr>
                  <w:r w:rsidRPr="00077FCB">
                    <w:rPr>
                      <w:lang w:val="fr-FR"/>
                    </w:rPr>
                    <w:t>Non, homme/femme au foyer</w:t>
                  </w:r>
                </w:p>
              </w:tc>
            </w:tr>
            <w:tr w:rsidR="00432A25" w:rsidRPr="00077FCB">
              <w:trPr>
                <w:trHeight w:val="200"/>
              </w:trPr>
              <w:tc>
                <w:tcPr>
                  <w:tcW w:w="250" w:type="pct"/>
                </w:tcPr>
                <w:p w:rsidR="00432A25" w:rsidRDefault="00204FF2">
                  <w:pPr>
                    <w:keepNext/>
                    <w:keepLines/>
                  </w:pPr>
                  <w:r>
                    <w:t>7</w:t>
                  </w:r>
                </w:p>
              </w:tc>
              <w:tc>
                <w:tcPr>
                  <w:tcW w:w="2500" w:type="pct"/>
                </w:tcPr>
                <w:p w:rsidR="00432A25" w:rsidRPr="00077FCB" w:rsidRDefault="00204FF2">
                  <w:pPr>
                    <w:keepNext/>
                    <w:keepLines/>
                    <w:rPr>
                      <w:lang w:val="fr-FR"/>
                    </w:rPr>
                  </w:pPr>
                  <w:r w:rsidRPr="00077FCB">
                    <w:rPr>
                      <w:lang w:val="fr-FR"/>
                    </w:rPr>
                    <w:t>Non, autre sans profession (invalide...)</w:t>
                  </w:r>
                </w:p>
              </w:tc>
            </w:tr>
          </w:tbl>
          <w:p w:rsidR="00432A25" w:rsidRPr="00077FCB" w:rsidRDefault="00432A25">
            <w:pPr>
              <w:keepNext/>
              <w:keepLines/>
              <w:rPr>
                <w:lang w:val="fr-FR"/>
              </w:rPr>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RS3 AND RS5 ON THE SAME SCREEN </w:t>
                  </w:r>
                </w:p>
                <w:p w:rsidR="00432A25" w:rsidRDefault="00432A25">
                  <w:pPr>
                    <w:keepNext/>
                    <w:keepLines/>
                  </w:pPr>
                </w:p>
                <w:p w:rsidR="00432A25" w:rsidRDefault="00204FF2">
                  <w:pPr>
                    <w:keepNext/>
                    <w:keepLines/>
                  </w:pPr>
                  <w:r>
                    <w:t>PLEASE SEE INSTRUCTIONS BEFORE QUESTION TEXT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Q012 - RS</w:t>
                  </w:r>
                  <w:proofErr w:type="gramStart"/>
                  <w:r w:rsidRPr="00077FCB">
                    <w:rPr>
                      <w:lang w:val="fr-FR"/>
                    </w:rPr>
                    <w:t>6:</w:t>
                  </w:r>
                  <w:proofErr w:type="gramEnd"/>
                  <w:r w:rsidRPr="00077FCB">
                    <w:rPr>
                      <w:lang w:val="fr-FR"/>
                    </w:rPr>
                    <w:t xml:space="preserve"> PCSPRF1 (non charté)</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Default="00204FF2">
                  <w:pPr>
                    <w:keepNext/>
                    <w:keepLines/>
                  </w:pPr>
                  <w:r>
                    <w:t>DISPLAY TEXT IF CODE 1 AT RS3 AND RS5</w:t>
                  </w:r>
                </w:p>
                <w:p w:rsidR="00432A25" w:rsidRPr="00077FCB" w:rsidRDefault="00204FF2">
                  <w:pPr>
                    <w:keepNext/>
                    <w:keepLines/>
                    <w:rPr>
                      <w:lang w:val="fr-FR"/>
                    </w:rPr>
                  </w:pPr>
                  <w:r w:rsidRPr="00077FCB">
                    <w:rPr>
                      <w:b/>
                      <w:lang w:val="fr-FR"/>
                    </w:rPr>
                    <w:t>Quelle est votre profession actuelle ?</w:t>
                  </w:r>
                </w:p>
                <w:p w:rsidR="00432A25" w:rsidRDefault="00204FF2">
                  <w:pPr>
                    <w:keepNext/>
                    <w:keepLines/>
                  </w:pPr>
                  <w:r>
                    <w:t>DISPLAY TEXT IF CODE 1 AT RS3 AND CODE 2 AT RS5</w:t>
                  </w:r>
                </w:p>
                <w:p w:rsidR="00432A25" w:rsidRPr="00077FCB" w:rsidRDefault="00204FF2">
                  <w:pPr>
                    <w:keepNext/>
                    <w:keepLines/>
                    <w:rPr>
                      <w:lang w:val="fr-FR"/>
                    </w:rPr>
                  </w:pPr>
                  <w:r w:rsidRPr="00077FCB">
                    <w:rPr>
                      <w:b/>
                      <w:lang w:val="fr-FR"/>
                    </w:rPr>
                    <w:t>Quelle est la dernière profession que vous avez exercée ?</w:t>
                  </w:r>
                </w:p>
                <w:p w:rsidR="00432A25" w:rsidRDefault="00204FF2">
                  <w:pPr>
                    <w:keepNext/>
                    <w:keepLines/>
                  </w:pPr>
                  <w:r>
                    <w:t>DISPLAY TEXT IF CODE 2 AT RS3 AND CODE 1 AT RS5</w:t>
                  </w:r>
                </w:p>
                <w:p w:rsidR="00432A25" w:rsidRPr="00077FCB" w:rsidRDefault="00204FF2">
                  <w:pPr>
                    <w:keepNext/>
                    <w:keepLines/>
                    <w:rPr>
                      <w:lang w:val="fr-FR"/>
                    </w:rPr>
                  </w:pPr>
                  <w:r w:rsidRPr="00077FCB">
                    <w:rPr>
                      <w:b/>
                      <w:lang w:val="fr-FR"/>
                    </w:rPr>
                    <w:t>Quelle est la profession actuelle de la personne de référence de votre foyer ?</w:t>
                  </w:r>
                </w:p>
                <w:p w:rsidR="00432A25" w:rsidRDefault="00204FF2">
                  <w:pPr>
                    <w:keepNext/>
                    <w:keepLines/>
                  </w:pPr>
                  <w:r>
                    <w:t>DISPLAY TEXT IF CODE 2 AT RS3 AND RS5</w:t>
                  </w:r>
                </w:p>
                <w:p w:rsidR="00432A25" w:rsidRPr="00077FCB" w:rsidRDefault="00204FF2">
                  <w:pPr>
                    <w:keepNext/>
                    <w:keepLines/>
                    <w:rPr>
                      <w:lang w:val="fr-FR"/>
                    </w:rPr>
                  </w:pPr>
                  <w:r w:rsidRPr="00077FCB">
                    <w:rPr>
                      <w:b/>
                      <w:lang w:val="fr-FR"/>
                    </w:rPr>
                    <w:t>Quelle est la dernière profession exercée par la personne de référence de votre foyer ?</w:t>
                  </w:r>
                </w:p>
              </w:tc>
            </w:tr>
          </w:tbl>
          <w:p w:rsidR="00432A25" w:rsidRPr="00077FCB" w:rsidRDefault="00432A25">
            <w:pPr>
              <w:keepNext/>
              <w:keepLines/>
              <w:rPr>
                <w:lang w:val="fr-FR"/>
              </w:rPr>
            </w:pPr>
          </w:p>
        </w:tc>
      </w:tr>
      <w:tr w:rsidR="00432A25">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i/>
                    </w:rPr>
                    <w:t xml:space="preserve">Une </w:t>
                  </w:r>
                  <w:proofErr w:type="spellStart"/>
                  <w:r>
                    <w:rPr>
                      <w:i/>
                    </w:rPr>
                    <w:t>seule</w:t>
                  </w:r>
                  <w:proofErr w:type="spellEnd"/>
                  <w:r>
                    <w:rPr>
                      <w:i/>
                    </w:rPr>
                    <w:t xml:space="preserve"> </w:t>
                  </w:r>
                  <w:proofErr w:type="spellStart"/>
                  <w:r>
                    <w:rPr>
                      <w:i/>
                    </w:rPr>
                    <w:t>réponse</w:t>
                  </w:r>
                  <w:proofErr w:type="spellEnd"/>
                  <w:r>
                    <w:rPr>
                      <w:i/>
                    </w:rPr>
                    <w:t xml:space="preserve"> possible</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rsidRPr="00077FCB">
              <w:trPr>
                <w:trHeight w:val="200"/>
              </w:trPr>
              <w:tc>
                <w:tcPr>
                  <w:tcW w:w="250" w:type="pct"/>
                </w:tcPr>
                <w:p w:rsidR="00432A25" w:rsidRDefault="00204FF2">
                  <w:pPr>
                    <w:keepNext/>
                    <w:keepLines/>
                  </w:pPr>
                  <w:r>
                    <w:t>1</w:t>
                  </w:r>
                </w:p>
              </w:tc>
              <w:tc>
                <w:tcPr>
                  <w:tcW w:w="2500" w:type="pct"/>
                </w:tcPr>
                <w:p w:rsidR="00432A25" w:rsidRPr="00077FCB" w:rsidRDefault="00204FF2">
                  <w:pPr>
                    <w:keepNext/>
                    <w:keepLines/>
                    <w:rPr>
                      <w:lang w:val="fr-FR"/>
                    </w:rPr>
                  </w:pPr>
                  <w:r w:rsidRPr="00077FCB">
                    <w:rPr>
                      <w:lang w:val="fr-FR"/>
                    </w:rPr>
                    <w:t>Agriculteur, viticulteur, forestier, horticulteur, pisciculteur, pêcheur, éleveur à son compte</w:t>
                  </w:r>
                </w:p>
              </w:tc>
            </w:tr>
            <w:tr w:rsidR="00432A25" w:rsidRPr="00077FCB">
              <w:trPr>
                <w:trHeight w:val="200"/>
              </w:trPr>
              <w:tc>
                <w:tcPr>
                  <w:tcW w:w="250" w:type="pct"/>
                </w:tcPr>
                <w:p w:rsidR="00432A25" w:rsidRDefault="00204FF2">
                  <w:pPr>
                    <w:keepNext/>
                    <w:keepLines/>
                  </w:pPr>
                  <w:r>
                    <w:t>2</w:t>
                  </w:r>
                </w:p>
              </w:tc>
              <w:tc>
                <w:tcPr>
                  <w:tcW w:w="2500" w:type="pct"/>
                </w:tcPr>
                <w:p w:rsidR="00432A25" w:rsidRPr="00077FCB" w:rsidRDefault="00204FF2">
                  <w:pPr>
                    <w:keepNext/>
                    <w:keepLines/>
                    <w:rPr>
                      <w:lang w:val="fr-FR"/>
                    </w:rPr>
                  </w:pPr>
                  <w:r w:rsidRPr="00077FCB">
                    <w:rPr>
                      <w:lang w:val="fr-FR"/>
                    </w:rPr>
                    <w:t>Artisan, commerçant, chef d’entreprise ou gérant</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Profession </w:t>
                  </w:r>
                  <w:proofErr w:type="spellStart"/>
                  <w:r>
                    <w:t>libérale</w:t>
                  </w:r>
                  <w:proofErr w:type="spellEnd"/>
                </w:p>
              </w:tc>
            </w:tr>
            <w:tr w:rsidR="00432A25" w:rsidRPr="00077FCB">
              <w:trPr>
                <w:trHeight w:val="200"/>
              </w:trPr>
              <w:tc>
                <w:tcPr>
                  <w:tcW w:w="250" w:type="pct"/>
                </w:tcPr>
                <w:p w:rsidR="00432A25" w:rsidRDefault="00204FF2">
                  <w:pPr>
                    <w:keepNext/>
                    <w:keepLines/>
                  </w:pPr>
                  <w:r>
                    <w:t>4</w:t>
                  </w:r>
                </w:p>
              </w:tc>
              <w:tc>
                <w:tcPr>
                  <w:tcW w:w="2500" w:type="pct"/>
                </w:tcPr>
                <w:p w:rsidR="00432A25" w:rsidRPr="00077FCB" w:rsidRDefault="00204FF2">
                  <w:pPr>
                    <w:keepNext/>
                    <w:keepLines/>
                    <w:rPr>
                      <w:lang w:val="fr-FR"/>
                    </w:rPr>
                  </w:pPr>
                  <w:r w:rsidRPr="00077FCB">
                    <w:rPr>
                      <w:lang w:val="fr-FR"/>
                    </w:rPr>
                    <w:t>Cadre de la fonction publique, professeur (secondaire/supérieur), profession scientifique, intellectuelle ou artistique</w:t>
                  </w:r>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r>
                    <w:t xml:space="preserve">Cadre </w:t>
                  </w:r>
                  <w:proofErr w:type="spellStart"/>
                  <w:r>
                    <w:t>d’entreprise</w:t>
                  </w:r>
                  <w:proofErr w:type="spellEnd"/>
                </w:p>
              </w:tc>
            </w:tr>
            <w:tr w:rsidR="00432A25" w:rsidRPr="00077FCB">
              <w:trPr>
                <w:trHeight w:val="200"/>
              </w:trPr>
              <w:tc>
                <w:tcPr>
                  <w:tcW w:w="250" w:type="pct"/>
                </w:tcPr>
                <w:p w:rsidR="00432A25" w:rsidRDefault="00204FF2">
                  <w:pPr>
                    <w:keepNext/>
                    <w:keepLines/>
                  </w:pPr>
                  <w:r>
                    <w:t>6</w:t>
                  </w:r>
                </w:p>
              </w:tc>
              <w:tc>
                <w:tcPr>
                  <w:tcW w:w="2500" w:type="pct"/>
                </w:tcPr>
                <w:p w:rsidR="00432A25" w:rsidRPr="00077FCB" w:rsidRDefault="00204FF2">
                  <w:pPr>
                    <w:keepNext/>
                    <w:keepLines/>
                    <w:rPr>
                      <w:lang w:val="fr-FR"/>
                    </w:rPr>
                  </w:pPr>
                  <w:r w:rsidRPr="00077FCB">
                    <w:rPr>
                      <w:lang w:val="fr-FR"/>
                    </w:rPr>
                    <w:t>Profession intermédiaire de l'enseignement (professeur des écoles et de collège, formateur...), de la santé (infirmier(ère), assistant(e) social(e)...), de la fonction publique (personnel de catégorie B, sous-officier)</w:t>
                  </w:r>
                </w:p>
              </w:tc>
            </w:tr>
            <w:tr w:rsidR="00432A25" w:rsidRPr="00077FCB">
              <w:trPr>
                <w:trHeight w:val="200"/>
              </w:trPr>
              <w:tc>
                <w:tcPr>
                  <w:tcW w:w="250" w:type="pct"/>
                </w:tcPr>
                <w:p w:rsidR="00432A25" w:rsidRDefault="00204FF2">
                  <w:pPr>
                    <w:keepNext/>
                    <w:keepLines/>
                  </w:pPr>
                  <w:r>
                    <w:t>7</w:t>
                  </w:r>
                </w:p>
              </w:tc>
              <w:tc>
                <w:tcPr>
                  <w:tcW w:w="2500" w:type="pct"/>
                </w:tcPr>
                <w:p w:rsidR="00432A25" w:rsidRPr="00077FCB" w:rsidRDefault="00204FF2">
                  <w:pPr>
                    <w:keepNext/>
                    <w:keepLines/>
                    <w:rPr>
                      <w:lang w:val="fr-FR"/>
                    </w:rPr>
                  </w:pPr>
                  <w:r w:rsidRPr="00077FCB">
                    <w:rPr>
                      <w:lang w:val="fr-FR"/>
                    </w:rPr>
                    <w:t>Profession intermédiaire administrative ou commerciale d’entreprise (chargé(e) de clientèle bancaire, technicien(ne) commercial(e)...)</w:t>
                  </w:r>
                </w:p>
              </w:tc>
            </w:tr>
            <w:tr w:rsidR="00432A25" w:rsidRPr="00077FCB">
              <w:trPr>
                <w:trHeight w:val="200"/>
              </w:trPr>
              <w:tc>
                <w:tcPr>
                  <w:tcW w:w="250" w:type="pct"/>
                </w:tcPr>
                <w:p w:rsidR="00432A25" w:rsidRDefault="00204FF2">
                  <w:pPr>
                    <w:keepNext/>
                    <w:keepLines/>
                  </w:pPr>
                  <w:r>
                    <w:t>8</w:t>
                  </w:r>
                </w:p>
              </w:tc>
              <w:tc>
                <w:tcPr>
                  <w:tcW w:w="2500" w:type="pct"/>
                </w:tcPr>
                <w:p w:rsidR="00432A25" w:rsidRPr="00077FCB" w:rsidRDefault="00204FF2">
                  <w:pPr>
                    <w:keepNext/>
                    <w:keepLines/>
                    <w:rPr>
                      <w:lang w:val="fr-FR"/>
                    </w:rPr>
                  </w:pPr>
                  <w:r w:rsidRPr="00077FCB">
                    <w:rPr>
                      <w:lang w:val="fr-FR"/>
                    </w:rPr>
                    <w:t xml:space="preserve">Technicien, contremaître, agent de maîtrise, agent d’encadrement d’équipe, </w:t>
                  </w:r>
                  <w:proofErr w:type="gramStart"/>
                  <w:r w:rsidRPr="00077FCB">
                    <w:rPr>
                      <w:lang w:val="fr-FR"/>
                    </w:rPr>
                    <w:t>chef  de</w:t>
                  </w:r>
                  <w:proofErr w:type="gramEnd"/>
                  <w:r w:rsidRPr="00077FCB">
                    <w:rPr>
                      <w:lang w:val="fr-FR"/>
                    </w:rPr>
                    <w:t xml:space="preserve"> chantier ...</w:t>
                  </w:r>
                </w:p>
              </w:tc>
            </w:tr>
            <w:tr w:rsidR="00432A25" w:rsidRPr="00077FCB">
              <w:trPr>
                <w:trHeight w:val="200"/>
              </w:trPr>
              <w:tc>
                <w:tcPr>
                  <w:tcW w:w="250" w:type="pct"/>
                </w:tcPr>
                <w:p w:rsidR="00432A25" w:rsidRDefault="00204FF2">
                  <w:pPr>
                    <w:keepNext/>
                    <w:keepLines/>
                  </w:pPr>
                  <w:r>
                    <w:t>9</w:t>
                  </w:r>
                </w:p>
              </w:tc>
              <w:tc>
                <w:tcPr>
                  <w:tcW w:w="2500" w:type="pct"/>
                </w:tcPr>
                <w:p w:rsidR="00432A25" w:rsidRPr="00077FCB" w:rsidRDefault="00204FF2">
                  <w:pPr>
                    <w:keepNext/>
                    <w:keepLines/>
                    <w:rPr>
                      <w:lang w:val="fr-FR"/>
                    </w:rPr>
                  </w:pPr>
                  <w:r w:rsidRPr="00077FCB">
                    <w:rPr>
                      <w:lang w:val="fr-FR"/>
                    </w:rPr>
                    <w:t>Employé de la fonction publique (personnel de catégorie C et D, aide-soignant(e), pompier, gendarme...) / Employé administratif d'entreprise / Employé du commerce, de l’hôtellerie, de la restauration, des services aux particuliers</w:t>
                  </w:r>
                </w:p>
              </w:tc>
            </w:tr>
            <w:tr w:rsidR="00432A25" w:rsidRPr="00077FCB">
              <w:trPr>
                <w:trHeight w:val="200"/>
              </w:trPr>
              <w:tc>
                <w:tcPr>
                  <w:tcW w:w="250" w:type="pct"/>
                </w:tcPr>
                <w:p w:rsidR="00432A25" w:rsidRDefault="00204FF2">
                  <w:pPr>
                    <w:keepNext/>
                    <w:keepLines/>
                  </w:pPr>
                  <w:r>
                    <w:t>10</w:t>
                  </w:r>
                </w:p>
              </w:tc>
              <w:tc>
                <w:tcPr>
                  <w:tcW w:w="2500" w:type="pct"/>
                </w:tcPr>
                <w:p w:rsidR="00432A25" w:rsidRPr="00077FCB" w:rsidRDefault="00204FF2">
                  <w:pPr>
                    <w:keepNext/>
                    <w:keepLines/>
                    <w:rPr>
                      <w:lang w:val="fr-FR"/>
                    </w:rPr>
                  </w:pPr>
                  <w:r w:rsidRPr="00077FCB">
                    <w:rPr>
                      <w:lang w:val="fr-FR"/>
                    </w:rPr>
                    <w:t>Ouvrier dans les secteurs industriel, agricole, du bâtiment, des transports, de l’énergie, de l’artisanat, du spectacle et des loisirs (chauffeur, livreur, mécanicien, maçon, plombier, boucher, boulanger, apprenti, agent de propreté, jardinier ...)</w:t>
                  </w:r>
                </w:p>
              </w:tc>
            </w:tr>
          </w:tbl>
          <w:p w:rsidR="00432A25" w:rsidRPr="00077FCB" w:rsidRDefault="00432A25">
            <w:pPr>
              <w:keepNext/>
              <w:keepLines/>
              <w:rPr>
                <w:lang w:val="fr-FR"/>
              </w:rPr>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PLEASE SEE INSTRUCTIONS BEFORE QUESTION TEXT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Q013 - RS56Recap: RECODE PCS PERF FOR QUOTAS (non </w:t>
                  </w:r>
                  <w:proofErr w:type="spellStart"/>
                  <w:r>
                    <w:t>charté</w:t>
                  </w:r>
                  <w:proofErr w:type="spellEnd"/>
                  <w:r>
                    <w:t>)</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Dummy</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PCS + (CODE 1 TO 8 AT RS6)</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Autres</w:t>
                  </w:r>
                  <w:proofErr w:type="spellEnd"/>
                  <w:r>
                    <w:t xml:space="preserve"> PCS (CODE 9 OR 10 AT RS6)</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Inactifs</w:t>
                  </w:r>
                  <w:proofErr w:type="spellEnd"/>
                  <w:r>
                    <w:t xml:space="preserve"> (CODE 3 TO 7 AT RS5)</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Q014 - RS</w:t>
                  </w:r>
                  <w:proofErr w:type="gramStart"/>
                  <w:r w:rsidRPr="00077FCB">
                    <w:rPr>
                      <w:lang w:val="fr-FR"/>
                    </w:rPr>
                    <w:t>102:</w:t>
                  </w:r>
                  <w:proofErr w:type="gramEnd"/>
                  <w:r w:rsidRPr="00077FCB">
                    <w:rPr>
                      <w:lang w:val="fr-FR"/>
                    </w:rPr>
                    <w:t xml:space="preserve"> TAILLE DU FOYER</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Numeric</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Min = 1 | Max = 15</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Combien de personnes y a-t-il dans votre foyer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Veuillez saisir votre réponse ci-dessous (sans oublier de vous compter)</w:t>
                  </w:r>
                </w:p>
              </w:tc>
            </w:tr>
          </w:tbl>
          <w:p w:rsidR="00432A25" w:rsidRPr="00077FCB" w:rsidRDefault="00432A25">
            <w:pPr>
              <w:keepNext/>
              <w:keepLines/>
              <w:rPr>
                <w:lang w:val="fr-FR"/>
              </w:rPr>
            </w:pPr>
          </w:p>
        </w:tc>
      </w:tr>
      <w:tr w:rsidR="00432A25" w:rsidRPr="00077FCB">
        <w:tc>
          <w:tcPr>
            <w:tcW w:w="5000" w:type="pct"/>
          </w:tcPr>
          <w:tbl>
            <w:tblPr>
              <w:tblStyle w:val="OpenText"/>
              <w:tblW w:w="5000" w:type="pct"/>
              <w:tblCellMar>
                <w:bottom w:w="40" w:type="dxa"/>
              </w:tblCellMar>
              <w:tblLook w:val="04A0" w:firstRow="1" w:lastRow="0" w:firstColumn="1" w:lastColumn="0" w:noHBand="0" w:noVBand="1"/>
            </w:tblPr>
            <w:tblGrid>
              <w:gridCol w:w="10461"/>
            </w:tblGrid>
            <w:tr w:rsidR="00432A25" w:rsidRPr="00077FCB">
              <w:trPr>
                <w:trHeight w:val="200"/>
              </w:trPr>
              <w:tc>
                <w:tcPr>
                  <w:tcW w:w="5000" w:type="pct"/>
                </w:tcPr>
                <w:p w:rsidR="00432A25" w:rsidRPr="00077FCB" w:rsidRDefault="00432A25">
                  <w:pPr>
                    <w:keepNext/>
                    <w:keepLines/>
                    <w:rPr>
                      <w:lang w:val="fr-FR"/>
                    </w:rPr>
                  </w:pPr>
                </w:p>
              </w:tc>
            </w:tr>
          </w:tbl>
          <w:p w:rsidR="00432A25" w:rsidRPr="00077FCB" w:rsidRDefault="00432A25">
            <w:pPr>
              <w:keepNext/>
              <w:keepLines/>
              <w:rPr>
                <w:lang w:val="fr-FR"/>
              </w:rPr>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ASK RS102 AND RS11 ON THE SAME SCREEN</w:t>
                  </w:r>
                </w:p>
                <w:p w:rsidR="00432A25" w:rsidRDefault="00204FF2">
                  <w:pPr>
                    <w:keepNext/>
                    <w:keepLines/>
                  </w:pPr>
                  <w:r>
                    <w:t>DISPLAY PICTURE HOME.JPG</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Q015 - RS102</w:t>
                  </w:r>
                  <w:proofErr w:type="gramStart"/>
                  <w:r w:rsidRPr="00077FCB">
                    <w:rPr>
                      <w:lang w:val="fr-FR"/>
                    </w:rPr>
                    <w:t>RECAP:</w:t>
                  </w:r>
                  <w:proofErr w:type="gramEnd"/>
                  <w:r w:rsidRPr="00077FCB">
                    <w:rPr>
                      <w:lang w:val="fr-FR"/>
                    </w:rPr>
                    <w:t xml:space="preserve"> RECODE Taille du foyer</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Dummy</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 xml:space="preserve">1 </w:t>
                  </w:r>
                  <w:proofErr w:type="spellStart"/>
                  <w:r>
                    <w:t>seule</w:t>
                  </w:r>
                  <w:proofErr w:type="spellEnd"/>
                  <w:r>
                    <w:t xml:space="preserve"> </w:t>
                  </w:r>
                  <w:proofErr w:type="spellStart"/>
                  <w:r>
                    <w:t>personne</w:t>
                  </w:r>
                  <w:proofErr w:type="spellEnd"/>
                  <w:r>
                    <w:t xml:space="preserve"> (RS102=1)</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 xml:space="preserve">2 </w:t>
                  </w:r>
                  <w:proofErr w:type="spellStart"/>
                  <w:r>
                    <w:t>personnes</w:t>
                  </w:r>
                  <w:proofErr w:type="spellEnd"/>
                  <w:r>
                    <w:t xml:space="preserve"> (rs102=2)</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3 </w:t>
                  </w:r>
                  <w:proofErr w:type="spellStart"/>
                  <w:r>
                    <w:t>personnes</w:t>
                  </w:r>
                  <w:proofErr w:type="spellEnd"/>
                  <w:r>
                    <w:t xml:space="preserve"> (rs102=3)</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 xml:space="preserve">4 </w:t>
                  </w:r>
                  <w:proofErr w:type="spellStart"/>
                  <w:r>
                    <w:t>personnes</w:t>
                  </w:r>
                  <w:proofErr w:type="spellEnd"/>
                  <w:r>
                    <w:t xml:space="preserve"> et plus (rs102&gt;3)</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Q016 - RS</w:t>
                  </w:r>
                  <w:proofErr w:type="gramStart"/>
                  <w:r w:rsidRPr="00077FCB">
                    <w:rPr>
                      <w:lang w:val="fr-FR"/>
                    </w:rPr>
                    <w:t>11:</w:t>
                  </w:r>
                  <w:proofErr w:type="gramEnd"/>
                  <w:r w:rsidRPr="00077FCB">
                    <w:rPr>
                      <w:lang w:val="fr-FR"/>
                    </w:rPr>
                    <w:t xml:space="preserve"> NOMBRE D'ENFANTS DE MOINS DE 15 ANS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Numeric</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Min = 0 | Max = 14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 xml:space="preserve">Combien d’enfants âgés de </w:t>
                  </w:r>
                  <w:r w:rsidRPr="00077FCB">
                    <w:rPr>
                      <w:b/>
                      <w:u w:val="single"/>
                      <w:lang w:val="fr-FR"/>
                    </w:rPr>
                    <w:t>moins de 15 ans</w:t>
                  </w:r>
                  <w:r w:rsidRPr="00077FCB">
                    <w:rPr>
                      <w:b/>
                      <w:lang w:val="fr-FR"/>
                    </w:rPr>
                    <w:t xml:space="preserve"> vivent dans votre foyer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Veuillez saisir votre réponse ci-dessous</w:t>
                  </w:r>
                </w:p>
              </w:tc>
            </w:tr>
          </w:tbl>
          <w:p w:rsidR="00432A25" w:rsidRPr="00077FCB" w:rsidRDefault="00432A25">
            <w:pPr>
              <w:keepNext/>
              <w:keepLines/>
              <w:rPr>
                <w:lang w:val="fr-FR"/>
              </w:rPr>
            </w:pPr>
          </w:p>
        </w:tc>
      </w:tr>
      <w:tr w:rsidR="00432A25" w:rsidRPr="00077FCB">
        <w:tc>
          <w:tcPr>
            <w:tcW w:w="5000" w:type="pct"/>
          </w:tcPr>
          <w:tbl>
            <w:tblPr>
              <w:tblStyle w:val="OpenText"/>
              <w:tblW w:w="5000" w:type="pct"/>
              <w:tblCellMar>
                <w:bottom w:w="40" w:type="dxa"/>
              </w:tblCellMar>
              <w:tblLook w:val="04A0" w:firstRow="1" w:lastRow="0" w:firstColumn="1" w:lastColumn="0" w:noHBand="0" w:noVBand="1"/>
            </w:tblPr>
            <w:tblGrid>
              <w:gridCol w:w="10461"/>
            </w:tblGrid>
            <w:tr w:rsidR="00432A25" w:rsidRPr="00077FCB">
              <w:trPr>
                <w:trHeight w:val="200"/>
              </w:trPr>
              <w:tc>
                <w:tcPr>
                  <w:tcW w:w="5000" w:type="pct"/>
                </w:tcPr>
                <w:p w:rsidR="00432A25" w:rsidRPr="00077FCB" w:rsidRDefault="00432A25">
                  <w:pPr>
                    <w:keepNext/>
                    <w:keepLines/>
                    <w:rPr>
                      <w:lang w:val="fr-FR"/>
                    </w:rPr>
                  </w:pPr>
                </w:p>
              </w:tc>
            </w:tr>
          </w:tbl>
          <w:p w:rsidR="00432A25" w:rsidRPr="00077FCB" w:rsidRDefault="00432A25">
            <w:pPr>
              <w:keepNext/>
              <w:keepLines/>
              <w:rPr>
                <w:lang w:val="fr-FR"/>
              </w:rPr>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ASK RS102 AND RS11 ON THE SAME SCREEN</w:t>
                  </w:r>
                </w:p>
                <w:p w:rsidR="00432A25" w:rsidRDefault="00432A25">
                  <w:pPr>
                    <w:keepNext/>
                    <w:keepLines/>
                  </w:pPr>
                </w:p>
                <w:p w:rsidR="00432A25" w:rsidRDefault="00204FF2">
                  <w:pPr>
                    <w:keepNext/>
                    <w:keepLines/>
                  </w:pPr>
                  <w:r>
                    <w:t>MAXIMUM VALUE = (VALUE AT RS102 - 1)</w:t>
                  </w:r>
                </w:p>
                <w:p w:rsidR="00432A25" w:rsidRDefault="00432A25">
                  <w:pPr>
                    <w:keepNext/>
                    <w:keepLines/>
                  </w:pPr>
                </w:p>
                <w:p w:rsidR="00432A25" w:rsidRDefault="00204FF2">
                  <w:pPr>
                    <w:keepNext/>
                    <w:keepLines/>
                  </w:pPr>
                  <w:r>
                    <w:t>IF RS102 = 1 AUTOPUNCH VALUE 0 IN RS11</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Q017 - RS11</w:t>
                  </w:r>
                  <w:proofErr w:type="gramStart"/>
                  <w:r w:rsidRPr="00077FCB">
                    <w:rPr>
                      <w:lang w:val="fr-FR"/>
                    </w:rPr>
                    <w:t>recap:</w:t>
                  </w:r>
                  <w:proofErr w:type="gramEnd"/>
                  <w:r w:rsidRPr="00077FCB">
                    <w:rPr>
                      <w:lang w:val="fr-FR"/>
                    </w:rPr>
                    <w:t xml:space="preserve"> RECODE FOYER AVEC ENFANT </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Dummy</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AVEC ENFANT (RS11 &gt;0)</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SANS ENFANT (RS11 =</w:t>
                  </w:r>
                  <w:proofErr w:type="gramStart"/>
                  <w:r>
                    <w:t>0 )</w:t>
                  </w:r>
                  <w:proofErr w:type="gramEnd"/>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Q018 - rs11recap</w:t>
                  </w:r>
                  <w:proofErr w:type="gramStart"/>
                  <w:r w:rsidRPr="00077FCB">
                    <w:rPr>
                      <w:lang w:val="fr-FR"/>
                    </w:rPr>
                    <w:t>2:</w:t>
                  </w:r>
                  <w:proofErr w:type="gramEnd"/>
                  <w:r w:rsidRPr="00077FCB">
                    <w:rPr>
                      <w:lang w:val="fr-FR"/>
                    </w:rPr>
                    <w:t xml:space="preserve"> RECODE FOYER AVEC ENFANT</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Dummy</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Sans enfant (RS11 =</w:t>
                  </w:r>
                  <w:proofErr w:type="gramStart"/>
                  <w:r>
                    <w:t>0 )</w:t>
                  </w:r>
                  <w:proofErr w:type="gram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 xml:space="preserve">1 </w:t>
                  </w:r>
                  <w:proofErr w:type="spellStart"/>
                  <w:r>
                    <w:t>seul</w:t>
                  </w:r>
                  <w:proofErr w:type="spellEnd"/>
                  <w:r>
                    <w:t xml:space="preserve"> enfant (RS11=1)</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2 enfants (rs11=2)</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3 enfants et plus (rs11&gt;2)</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Q020 - RS</w:t>
                  </w:r>
                  <w:proofErr w:type="gramStart"/>
                  <w:r w:rsidRPr="00077FCB">
                    <w:rPr>
                      <w:lang w:val="fr-FR"/>
                    </w:rPr>
                    <w:t>191:</w:t>
                  </w:r>
                  <w:proofErr w:type="gramEnd"/>
                  <w:r w:rsidRPr="00077FCB">
                    <w:rPr>
                      <w:lang w:val="fr-FR"/>
                    </w:rPr>
                    <w:t xml:space="preserve"> TYPE DE RÉSIDENCE PRINCIPALE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Answer not required</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Votre logement principal est-il...</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 xml:space="preserve">Une </w:t>
                  </w:r>
                  <w:proofErr w:type="spellStart"/>
                  <w:r>
                    <w:t>maison</w:t>
                  </w:r>
                  <w:proofErr w:type="spellEnd"/>
                  <w:r>
                    <w:t xml:space="preserve"> </w:t>
                  </w:r>
                  <w:proofErr w:type="spellStart"/>
                  <w:r>
                    <w:t>individuelle</w:t>
                  </w:r>
                  <w:proofErr w:type="spellEnd"/>
                </w:p>
              </w:tc>
            </w:tr>
            <w:tr w:rsidR="00432A25" w:rsidRPr="00077FCB">
              <w:trPr>
                <w:trHeight w:val="200"/>
              </w:trPr>
              <w:tc>
                <w:tcPr>
                  <w:tcW w:w="250" w:type="pct"/>
                </w:tcPr>
                <w:p w:rsidR="00432A25" w:rsidRDefault="00204FF2">
                  <w:pPr>
                    <w:keepNext/>
                    <w:keepLines/>
                  </w:pPr>
                  <w:r>
                    <w:t>2</w:t>
                  </w:r>
                </w:p>
              </w:tc>
              <w:tc>
                <w:tcPr>
                  <w:tcW w:w="2500" w:type="pct"/>
                </w:tcPr>
                <w:p w:rsidR="00432A25" w:rsidRPr="00077FCB" w:rsidRDefault="00204FF2">
                  <w:pPr>
                    <w:keepNext/>
                    <w:keepLines/>
                    <w:rPr>
                      <w:lang w:val="fr-FR"/>
                    </w:rPr>
                  </w:pPr>
                  <w:r w:rsidRPr="00077FCB">
                    <w:rPr>
                      <w:lang w:val="fr-FR"/>
                    </w:rPr>
                    <w:t>Un appartement dans un immeuble collectif</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Autre</w:t>
                  </w:r>
                  <w:proofErr w:type="spellEnd"/>
                  <w:r>
                    <w:t xml:space="preserve"> (</w:t>
                  </w:r>
                  <w:proofErr w:type="spellStart"/>
                  <w:r>
                    <w:t>péniche</w:t>
                  </w:r>
                  <w:proofErr w:type="spellEnd"/>
                  <w:r>
                    <w:t xml:space="preserve">, </w:t>
                  </w:r>
                  <w:proofErr w:type="spellStart"/>
                  <w:r>
                    <w:t>caravane</w:t>
                  </w:r>
                  <w:proofErr w:type="spellEnd"/>
                  <w:r>
                    <w:t>, ...)</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Q022 - RS</w:t>
                  </w:r>
                  <w:proofErr w:type="gramStart"/>
                  <w:r w:rsidRPr="00077FCB">
                    <w:rPr>
                      <w:lang w:val="fr-FR"/>
                    </w:rPr>
                    <w:t>192:</w:t>
                  </w:r>
                  <w:proofErr w:type="gramEnd"/>
                  <w:r w:rsidRPr="00077FCB">
                    <w:rPr>
                      <w:lang w:val="fr-FR"/>
                    </w:rPr>
                    <w:t xml:space="preserve"> Locataire ou propriétaire de la résidence principale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Etes-vous locataire ou propriétaire de votre résidence principale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Locataire</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Propriétaire</w:t>
                  </w:r>
                </w:p>
              </w:tc>
            </w:tr>
            <w:tr w:rsidR="00432A25" w:rsidRPr="00077FCB">
              <w:trPr>
                <w:trHeight w:val="200"/>
              </w:trPr>
              <w:tc>
                <w:tcPr>
                  <w:tcW w:w="250" w:type="pct"/>
                </w:tcPr>
                <w:p w:rsidR="00432A25" w:rsidRDefault="00204FF2">
                  <w:pPr>
                    <w:keepNext/>
                    <w:keepLines/>
                  </w:pPr>
                  <w:r>
                    <w:t>3</w:t>
                  </w:r>
                </w:p>
              </w:tc>
              <w:tc>
                <w:tcPr>
                  <w:tcW w:w="2500" w:type="pct"/>
                </w:tcPr>
                <w:p w:rsidR="00432A25" w:rsidRPr="00077FCB" w:rsidRDefault="00204FF2">
                  <w:pPr>
                    <w:keepNext/>
                    <w:keepLines/>
                    <w:rPr>
                      <w:lang w:val="fr-FR"/>
                    </w:rPr>
                  </w:pPr>
                  <w:r w:rsidRPr="00077FCB">
                    <w:rPr>
                      <w:lang w:val="fr-FR"/>
                    </w:rPr>
                    <w:t>Autres (occupant à titre gratuit, ...)</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Q023 - RS193: </w:t>
                  </w:r>
                  <w:proofErr w:type="spellStart"/>
                  <w:r>
                    <w:t>Résidence</w:t>
                  </w:r>
                  <w:proofErr w:type="spellEnd"/>
                  <w:r>
                    <w:t xml:space="preserve"> </w:t>
                  </w:r>
                  <w:proofErr w:type="spellStart"/>
                  <w:r>
                    <w:t>secondaire</w:t>
                  </w:r>
                  <w:proofErr w:type="spell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Possédez-vous une résidence secondaire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Oui</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Non</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ins w:id="4" w:author="" w:date="2019-12-13T16:18:00Z"/>
              </w:trPr>
              <w:tc>
                <w:tcPr>
                  <w:tcW w:w="5000" w:type="pct"/>
                </w:tcPr>
                <w:p w:rsidR="00432A25" w:rsidRDefault="00204FF2">
                  <w:pPr>
                    <w:keepNext/>
                    <w:keepLines/>
                    <w:rPr>
                      <w:ins w:id="5" w:author="" w:date="2019-12-13T16:18:00Z"/>
                    </w:rPr>
                  </w:pPr>
                  <w:ins w:id="6" w:author="" w:date="2019-12-13T16:18:00Z">
                    <w:r>
                      <w:lastRenderedPageBreak/>
                      <w:t xml:space="preserve">Ask only if </w:t>
                    </w:r>
                    <w:r>
                      <w:rPr>
                        <w:b/>
                      </w:rPr>
                      <w:t>Q023 - RS193</w:t>
                    </w:r>
                    <w:r>
                      <w:t>,1</w:t>
                    </w:r>
                  </w:ins>
                </w:p>
              </w:tc>
            </w:tr>
          </w:tbl>
          <w:p w:rsidR="00432A25" w:rsidRDefault="00432A25">
            <w:pPr>
              <w:keepNext/>
              <w:keepLines/>
              <w:rPr>
                <w:ins w:id="7" w:author="" w:date="2019-12-13T16:18:00Z"/>
              </w:rPr>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Q024 - RS193</w:t>
                  </w:r>
                  <w:proofErr w:type="gramStart"/>
                  <w:r w:rsidRPr="00077FCB">
                    <w:rPr>
                      <w:lang w:val="fr-FR"/>
                    </w:rPr>
                    <w:t>bis:</w:t>
                  </w:r>
                  <w:proofErr w:type="gramEnd"/>
                  <w:r w:rsidRPr="00077FCB">
                    <w:rPr>
                      <w:lang w:val="fr-FR"/>
                    </w:rPr>
                    <w:t xml:space="preserve"> TYPE DE RÉSIDENCE SECONDAIRE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Answer not required</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Votre résidence secondaire est-elle...</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 xml:space="preserve">Une </w:t>
                  </w:r>
                  <w:proofErr w:type="spellStart"/>
                  <w:r>
                    <w:t>maison</w:t>
                  </w:r>
                  <w:proofErr w:type="spellEnd"/>
                  <w:r>
                    <w:t xml:space="preserve"> </w:t>
                  </w:r>
                  <w:proofErr w:type="spellStart"/>
                  <w:r>
                    <w:t>individuelle</w:t>
                  </w:r>
                  <w:proofErr w:type="spellEnd"/>
                </w:p>
              </w:tc>
            </w:tr>
            <w:tr w:rsidR="00432A25" w:rsidRPr="00077FCB">
              <w:trPr>
                <w:trHeight w:val="200"/>
              </w:trPr>
              <w:tc>
                <w:tcPr>
                  <w:tcW w:w="250" w:type="pct"/>
                </w:tcPr>
                <w:p w:rsidR="00432A25" w:rsidRDefault="00204FF2">
                  <w:pPr>
                    <w:keepNext/>
                    <w:keepLines/>
                  </w:pPr>
                  <w:r>
                    <w:t>2</w:t>
                  </w:r>
                </w:p>
              </w:tc>
              <w:tc>
                <w:tcPr>
                  <w:tcW w:w="2500" w:type="pct"/>
                </w:tcPr>
                <w:p w:rsidR="00432A25" w:rsidRPr="00077FCB" w:rsidRDefault="00204FF2">
                  <w:pPr>
                    <w:keepNext/>
                    <w:keepLines/>
                    <w:rPr>
                      <w:lang w:val="fr-FR"/>
                    </w:rPr>
                  </w:pPr>
                  <w:r w:rsidRPr="00077FCB">
                    <w:rPr>
                      <w:lang w:val="fr-FR"/>
                    </w:rPr>
                    <w:t>Un appartement dans un immeuble collectif</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Autre</w:t>
                  </w:r>
                  <w:proofErr w:type="spellEnd"/>
                  <w:r>
                    <w:t xml:space="preserve"> (</w:t>
                  </w:r>
                  <w:proofErr w:type="spellStart"/>
                  <w:r>
                    <w:t>péniche</w:t>
                  </w:r>
                  <w:proofErr w:type="spellEnd"/>
                  <w:r>
                    <w:t xml:space="preserve">, </w:t>
                  </w:r>
                  <w:proofErr w:type="spellStart"/>
                  <w:r>
                    <w:t>caravane</w:t>
                  </w:r>
                  <w:proofErr w:type="spellEnd"/>
                  <w:r>
                    <w:t>, ...)</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B001 - RS: Block RS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rsidRPr="00077FCB">
                          <w:rPr>
                            <w:lang w:val="fr-FR"/>
                          </w:rPr>
                          <w:t xml:space="preserve">B002 - </w:t>
                        </w:r>
                        <w:proofErr w:type="gramStart"/>
                        <w:r w:rsidRPr="00077FCB">
                          <w:rPr>
                            <w:lang w:val="fr-FR"/>
                          </w:rPr>
                          <w:t>A:</w:t>
                        </w:r>
                        <w:proofErr w:type="gramEnd"/>
                        <w:r w:rsidRPr="00077FCB">
                          <w:rPr>
                            <w:lang w:val="fr-FR"/>
                          </w:rPr>
                          <w:t xml:space="preserve"> Bloc A : Qui sont les accédants ? </w:t>
                        </w:r>
                        <w:proofErr w:type="spellStart"/>
                        <w:r>
                          <w:t>Caractéristiques</w:t>
                        </w:r>
                        <w:proofErr w:type="spellEnd"/>
                        <w:r>
                          <w:t xml:space="preserve"> du </w:t>
                        </w:r>
                        <w:proofErr w:type="spellStart"/>
                        <w:r>
                          <w:t>jardin</w:t>
                        </w:r>
                        <w:proofErr w:type="spellEnd"/>
                        <w:r>
                          <w:t xml:space="preserve"> / </w:t>
                        </w:r>
                        <w:proofErr w:type="spellStart"/>
                        <w:proofErr w:type="gramStart"/>
                        <w:r>
                          <w:t>terrasse</w:t>
                        </w:r>
                        <w:proofErr w:type="spellEnd"/>
                        <w:r>
                          <w:t xml:space="preserve"> ?</w:t>
                        </w:r>
                        <w:proofErr w:type="gram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Q025 - A1: Entretien de </w:t>
                  </w:r>
                  <w:proofErr w:type="spellStart"/>
                  <w:r>
                    <w:t>jardin</w:t>
                  </w:r>
                  <w:proofErr w:type="spellEnd"/>
                  <w:r>
                    <w:t>/</w:t>
                  </w:r>
                  <w:proofErr w:type="spellStart"/>
                  <w:r>
                    <w:t>terrasse</w:t>
                  </w:r>
                  <w:proofErr w:type="spellEnd"/>
                  <w:r>
                    <w:t>/</w:t>
                  </w:r>
                  <w:proofErr w:type="spellStart"/>
                  <w:r>
                    <w:t>balcon</w:t>
                  </w:r>
                  <w:proofErr w:type="spell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Entretenez-vous ne serait-ce que de temps en temps un(e) … ?</w:t>
                  </w:r>
                </w:p>
              </w:tc>
            </w:tr>
          </w:tbl>
          <w:p w:rsidR="00432A25" w:rsidRPr="00077FCB" w:rsidRDefault="00432A25">
            <w:pPr>
              <w:keepNext/>
              <w:keepLines/>
              <w:rPr>
                <w:lang w:val="fr-FR"/>
              </w:rPr>
            </w:pPr>
          </w:p>
        </w:tc>
      </w:tr>
      <w:tr w:rsidR="00432A25">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proofErr w:type="spellStart"/>
                  <w:r>
                    <w:rPr>
                      <w:i/>
                    </w:rPr>
                    <w:t>Plusieurs</w:t>
                  </w:r>
                  <w:proofErr w:type="spellEnd"/>
                  <w:r>
                    <w:rPr>
                      <w:i/>
                    </w:rPr>
                    <w:t xml:space="preserve"> </w:t>
                  </w:r>
                  <w:proofErr w:type="spellStart"/>
                  <w:r>
                    <w:rPr>
                      <w:i/>
                    </w:rPr>
                    <w:t>réponses</w:t>
                  </w:r>
                  <w:proofErr w:type="spellEnd"/>
                  <w:r>
                    <w:rPr>
                      <w:i/>
                    </w:rPr>
                    <w:t xml:space="preserve"> </w:t>
                  </w:r>
                  <w:proofErr w:type="spellStart"/>
                  <w:r>
                    <w:rPr>
                      <w:i/>
                    </w:rPr>
                    <w:t>possibles</w:t>
                  </w:r>
                  <w:proofErr w:type="spellEnd"/>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Jardin</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Balcon</w:t>
                  </w:r>
                  <w:proofErr w:type="spellEnd"/>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Terrasse</w:t>
                  </w:r>
                  <w:proofErr w:type="spellEnd"/>
                </w:p>
              </w:tc>
            </w:tr>
            <w:tr w:rsidR="00432A25" w:rsidRPr="00077FCB">
              <w:trPr>
                <w:trHeight w:val="200"/>
              </w:trPr>
              <w:tc>
                <w:tcPr>
                  <w:tcW w:w="250" w:type="pct"/>
                </w:tcPr>
                <w:p w:rsidR="00432A25" w:rsidRDefault="00204FF2">
                  <w:pPr>
                    <w:keepNext/>
                    <w:keepLines/>
                  </w:pPr>
                  <w:r>
                    <w:t>998</w:t>
                  </w:r>
                </w:p>
              </w:tc>
              <w:tc>
                <w:tcPr>
                  <w:tcW w:w="2500" w:type="pct"/>
                </w:tcPr>
                <w:p w:rsidR="00432A25" w:rsidRPr="00077FCB" w:rsidRDefault="00204FF2">
                  <w:pPr>
                    <w:keepNext/>
                    <w:keepLines/>
                    <w:rPr>
                      <w:lang w:val="fr-FR"/>
                    </w:rPr>
                  </w:pPr>
                  <w:r w:rsidRPr="00077FCB">
                    <w:rPr>
                      <w:lang w:val="fr-FR"/>
                    </w:rPr>
                    <w:t>Aucun(e) de la liste</w:t>
                  </w:r>
                  <w:r w:rsidRPr="00077FCB">
                    <w:rPr>
                      <w:i/>
                      <w:sz w:val="16"/>
                      <w:lang w:val="fr-FR"/>
                    </w:rPr>
                    <w:t xml:space="preserve"> *</w:t>
                  </w:r>
                  <w:proofErr w:type="spellStart"/>
                  <w:r w:rsidRPr="00077FCB">
                    <w:rPr>
                      <w:i/>
                      <w:sz w:val="16"/>
                      <w:lang w:val="fr-FR"/>
                    </w:rPr>
                    <w:t>Fixed</w:t>
                  </w:r>
                  <w:proofErr w:type="spellEnd"/>
                  <w:r w:rsidRPr="00077FCB">
                    <w:rPr>
                      <w:i/>
                      <w:sz w:val="16"/>
                      <w:lang w:val="fr-FR"/>
                    </w:rPr>
                    <w:t xml:space="preserve"> *Exclusive</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Q126 - A1</w:t>
                  </w:r>
                  <w:proofErr w:type="gramStart"/>
                  <w:r w:rsidRPr="00077FCB">
                    <w:rPr>
                      <w:lang w:val="fr-FR"/>
                    </w:rPr>
                    <w:t>bis:</w:t>
                  </w:r>
                  <w:proofErr w:type="gramEnd"/>
                  <w:r w:rsidRPr="00077FCB">
                    <w:rPr>
                      <w:lang w:val="fr-FR"/>
                    </w:rPr>
                    <w:t xml:space="preserve"> Si plusieurs espaces extérieurs entretenus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lang w:val="fr-FR"/>
                    </w:rPr>
                    <w:t>Parmi ces espaces extérieurs, lequel entretenez-vous le plus souvent ?</w:t>
                  </w:r>
                </w:p>
              </w:tc>
            </w:tr>
          </w:tbl>
          <w:p w:rsidR="00432A25" w:rsidRPr="00077FCB" w:rsidRDefault="00432A25">
            <w:pPr>
              <w:keepNext/>
              <w:keepLines/>
              <w:rPr>
                <w:lang w:val="fr-FR"/>
              </w:rPr>
            </w:pPr>
          </w:p>
        </w:tc>
      </w:tr>
      <w:tr w:rsidR="00432A25">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i/>
                    </w:rPr>
                    <w:t xml:space="preserve">Une </w:t>
                  </w:r>
                  <w:proofErr w:type="spellStart"/>
                  <w:r>
                    <w:rPr>
                      <w:i/>
                    </w:rPr>
                    <w:t>seule</w:t>
                  </w:r>
                  <w:proofErr w:type="spellEnd"/>
                  <w:r>
                    <w:rPr>
                      <w:i/>
                    </w:rPr>
                    <w:t xml:space="preserve"> </w:t>
                  </w:r>
                  <w:proofErr w:type="spellStart"/>
                  <w:r>
                    <w:rPr>
                      <w:i/>
                    </w:rPr>
                    <w:t>réponse</w:t>
                  </w:r>
                  <w:proofErr w:type="spellEnd"/>
                  <w:r>
                    <w:rPr>
                      <w:i/>
                    </w:rPr>
                    <w:t xml:space="preserve"> possible</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Votre</w:t>
                  </w:r>
                  <w:proofErr w:type="spellEnd"/>
                  <w:r>
                    <w:t xml:space="preserve"> </w:t>
                  </w:r>
                  <w:proofErr w:type="spellStart"/>
                  <w:r>
                    <w:t>jardin</w:t>
                  </w:r>
                  <w:proofErr w:type="spellEnd"/>
                  <w:r>
                    <w:t xml:space="preserve"> [DISPLAY IF A1=1]</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Votre</w:t>
                  </w:r>
                  <w:proofErr w:type="spellEnd"/>
                  <w:r>
                    <w:t xml:space="preserve"> </w:t>
                  </w:r>
                  <w:proofErr w:type="spellStart"/>
                  <w:r>
                    <w:t>balcon</w:t>
                  </w:r>
                  <w:proofErr w:type="spellEnd"/>
                  <w:r>
                    <w:t xml:space="preserve"> [DISPLAY IF A1=2]</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Votre</w:t>
                  </w:r>
                  <w:proofErr w:type="spellEnd"/>
                  <w:r>
                    <w:t xml:space="preserve"> </w:t>
                  </w:r>
                  <w:proofErr w:type="spellStart"/>
                  <w:r>
                    <w:t>terrasse</w:t>
                  </w:r>
                  <w:proofErr w:type="spellEnd"/>
                  <w:r>
                    <w:t xml:space="preserve"> [DISPLAY IF A1=3]</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ASK ONLY IF SEVERAL ANSWERS IN A1 (EXCEPT 988)</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Q026 - A</w:t>
                  </w:r>
                  <w:proofErr w:type="gramStart"/>
                  <w:r w:rsidRPr="00077FCB">
                    <w:rPr>
                      <w:lang w:val="fr-FR"/>
                    </w:rPr>
                    <w:t>2:</w:t>
                  </w:r>
                  <w:proofErr w:type="gramEnd"/>
                  <w:r w:rsidRPr="00077FCB">
                    <w:rPr>
                      <w:lang w:val="fr-FR"/>
                    </w:rPr>
                    <w:t xml:space="preserve"> Jardin/terrasse/balcon privatif ou partagé</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rsidRPr="00077FCB">
                    <w:rPr>
                      <w:b/>
                      <w:lang w:val="fr-FR"/>
                    </w:rPr>
                    <w:t>Concernant</w:t>
                  </w:r>
                  <w:r w:rsidRPr="00077FCB">
                    <w:rPr>
                      <w:lang w:val="fr-FR"/>
                    </w:rPr>
                    <w:t xml:space="preserve"> [IF </w:t>
                  </w:r>
                  <w:del w:id="8" w:author="" w:date="2019-12-13T16:18:00Z">
                    <w:r w:rsidRPr="00077FCB">
                      <w:rPr>
                        <w:lang w:val="fr-FR"/>
                      </w:rPr>
                      <w:delText>A1</w:delText>
                    </w:r>
                  </w:del>
                  <w:ins w:id="9" w:author="" w:date="2019-12-13T16:18:00Z">
                    <w:r w:rsidRPr="00077FCB">
                      <w:rPr>
                        <w:lang w:val="fr-FR"/>
                      </w:rPr>
                      <w:t>A1</w:t>
                    </w:r>
                    <w:proofErr w:type="gramStart"/>
                    <w:r w:rsidRPr="00077FCB">
                      <w:rPr>
                        <w:lang w:val="fr-FR"/>
                      </w:rPr>
                      <w:t>bis</w:t>
                    </w:r>
                  </w:ins>
                  <w:r w:rsidRPr="00077FCB">
                    <w:rPr>
                      <w:lang w:val="fr-FR"/>
                    </w:rPr>
                    <w:t>(</w:t>
                  </w:r>
                  <w:proofErr w:type="gramEnd"/>
                  <w:r w:rsidRPr="00077FCB">
                    <w:rPr>
                      <w:lang w:val="fr-FR"/>
                    </w:rPr>
                    <w:t>1,2)]"</w:t>
                  </w:r>
                  <w:r w:rsidRPr="00077FCB">
                    <w:rPr>
                      <w:b/>
                      <w:lang w:val="fr-FR"/>
                    </w:rPr>
                    <w:t>le</w:t>
                  </w:r>
                  <w:r w:rsidRPr="00077FCB">
                    <w:rPr>
                      <w:lang w:val="fr-FR"/>
                    </w:rPr>
                    <w:t>" [IF A1(3)]"</w:t>
                  </w:r>
                  <w:r w:rsidRPr="00077FCB">
                    <w:rPr>
                      <w:b/>
                      <w:lang w:val="fr-FR"/>
                    </w:rPr>
                    <w:t>la"</w:t>
                  </w:r>
                  <w:r w:rsidRPr="00077FCB">
                    <w:rPr>
                      <w:lang w:val="fr-FR"/>
                    </w:rPr>
                    <w:t xml:space="preserve"> [DISPLAY REPONSE </w:t>
                  </w:r>
                  <w:del w:id="10" w:author="" w:date="2019-12-13T16:18:00Z">
                    <w:r w:rsidRPr="00077FCB">
                      <w:rPr>
                        <w:lang w:val="fr-FR"/>
                      </w:rPr>
                      <w:delText>A1]</w:delText>
                    </w:r>
                  </w:del>
                  <w:ins w:id="11" w:author="" w:date="2019-12-13T16:18:00Z">
                    <w:r w:rsidRPr="00077FCB">
                      <w:rPr>
                        <w:lang w:val="fr-FR"/>
                      </w:rPr>
                      <w:t>A1bis]</w:t>
                    </w:r>
                  </w:ins>
                  <w:r w:rsidRPr="00077FCB">
                    <w:rPr>
                      <w:b/>
                      <w:lang w:val="fr-FR"/>
                    </w:rPr>
                    <w:t xml:space="preserve"> que vous entretenez le plus souvent,</w:t>
                  </w:r>
                  <w:r w:rsidRPr="00077FCB">
                    <w:rPr>
                      <w:lang w:val="fr-FR"/>
                    </w:rPr>
                    <w:t xml:space="preserve"> [SI </w:t>
                  </w:r>
                  <w:del w:id="12" w:author="" w:date="2019-12-13T16:18:00Z">
                    <w:r w:rsidRPr="00077FCB">
                      <w:rPr>
                        <w:lang w:val="fr-FR"/>
                      </w:rPr>
                      <w:delText>A1</w:delText>
                    </w:r>
                  </w:del>
                  <w:ins w:id="13" w:author="" w:date="2019-12-13T16:18:00Z">
                    <w:r w:rsidRPr="00077FCB">
                      <w:rPr>
                        <w:lang w:val="fr-FR"/>
                      </w:rPr>
                      <w:t>A1bis</w:t>
                    </w:r>
                  </w:ins>
                  <w:r w:rsidRPr="00077FCB">
                    <w:rPr>
                      <w:lang w:val="fr-FR"/>
                    </w:rPr>
                    <w:t>(1,2)]"</w:t>
                  </w:r>
                  <w:r w:rsidRPr="00077FCB">
                    <w:rPr>
                      <w:b/>
                      <w:lang w:val="fr-FR"/>
                    </w:rPr>
                    <w:t>est-il</w:t>
                  </w:r>
                  <w:r w:rsidRPr="00077FCB">
                    <w:rPr>
                      <w:lang w:val="fr-FR"/>
                    </w:rPr>
                    <w:t>"</w:t>
                  </w:r>
                  <w:r w:rsidRPr="00077FCB">
                    <w:rPr>
                      <w:b/>
                      <w:lang w:val="fr-FR"/>
                    </w:rPr>
                    <w:t xml:space="preserve"> </w:t>
                  </w:r>
                  <w:r w:rsidRPr="00077FCB">
                    <w:rPr>
                      <w:lang w:val="fr-FR"/>
                    </w:rPr>
                    <w:t xml:space="preserve">[SI </w:t>
                  </w:r>
                  <w:del w:id="14" w:author="" w:date="2019-12-13T16:18:00Z">
                    <w:r w:rsidRPr="00077FCB">
                      <w:rPr>
                        <w:lang w:val="fr-FR"/>
                      </w:rPr>
                      <w:delText>A1</w:delText>
                    </w:r>
                  </w:del>
                  <w:ins w:id="15" w:author="" w:date="2019-12-13T16:18:00Z">
                    <w:r w:rsidRPr="00077FCB">
                      <w:rPr>
                        <w:lang w:val="fr-FR"/>
                      </w:rPr>
                      <w:t>A1bis</w:t>
                    </w:r>
                  </w:ins>
                  <w:r w:rsidRPr="00077FCB">
                    <w:rPr>
                      <w:lang w:val="fr-FR"/>
                    </w:rPr>
                    <w:t>(3)]"</w:t>
                  </w:r>
                  <w:r w:rsidRPr="00077FCB">
                    <w:rPr>
                      <w:b/>
                      <w:lang w:val="fr-FR"/>
                    </w:rPr>
                    <w:t>est-elle …</w:t>
                  </w:r>
                  <w:r w:rsidRPr="00077FCB">
                    <w:rPr>
                      <w:lang w:val="fr-FR"/>
                    </w:rPr>
                    <w:t xml:space="preserve">" </w:t>
                  </w:r>
                  <w:r>
                    <w:rPr>
                      <w:b/>
                    </w:rPr>
                    <w: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rsidRPr="00077FCB">
              <w:trPr>
                <w:trHeight w:val="200"/>
              </w:trPr>
              <w:tc>
                <w:tcPr>
                  <w:tcW w:w="250" w:type="pct"/>
                </w:tcPr>
                <w:p w:rsidR="00432A25" w:rsidRDefault="00204FF2">
                  <w:pPr>
                    <w:keepNext/>
                    <w:keepLines/>
                  </w:pPr>
                  <w:r>
                    <w:t>1</w:t>
                  </w:r>
                </w:p>
              </w:tc>
              <w:tc>
                <w:tcPr>
                  <w:tcW w:w="2500" w:type="pct"/>
                </w:tcPr>
                <w:p w:rsidR="00432A25" w:rsidRPr="00077FCB" w:rsidRDefault="00204FF2">
                  <w:pPr>
                    <w:keepNext/>
                    <w:keepLines/>
                    <w:rPr>
                      <w:lang w:val="fr-FR"/>
                    </w:rPr>
                  </w:pPr>
                  <w:r w:rsidRPr="00077FCB">
                    <w:rPr>
                      <w:lang w:val="fr-FR"/>
                    </w:rPr>
                    <w:t xml:space="preserve">[IF </w:t>
                  </w:r>
                  <w:del w:id="16" w:author="" w:date="2019-12-13T16:18:00Z">
                    <w:r w:rsidRPr="00077FCB">
                      <w:rPr>
                        <w:lang w:val="fr-FR"/>
                      </w:rPr>
                      <w:delText>A1</w:delText>
                    </w:r>
                  </w:del>
                  <w:ins w:id="17" w:author="" w:date="2019-12-13T16:18:00Z">
                    <w:r w:rsidRPr="00077FCB">
                      <w:rPr>
                        <w:lang w:val="fr-FR"/>
                      </w:rPr>
                      <w:t>A1</w:t>
                    </w:r>
                    <w:proofErr w:type="gramStart"/>
                    <w:r w:rsidRPr="00077FCB">
                      <w:rPr>
                        <w:lang w:val="fr-FR"/>
                      </w:rPr>
                      <w:t>bis</w:t>
                    </w:r>
                  </w:ins>
                  <w:r w:rsidRPr="00077FCB">
                    <w:rPr>
                      <w:lang w:val="fr-FR"/>
                    </w:rPr>
                    <w:t>(</w:t>
                  </w:r>
                  <w:proofErr w:type="gramEnd"/>
                  <w:r w:rsidRPr="00077FCB">
                    <w:rPr>
                      <w:lang w:val="fr-FR"/>
                    </w:rPr>
                    <w:t xml:space="preserve">1,2)]Privatif, [IF </w:t>
                  </w:r>
                  <w:del w:id="18" w:author="" w:date="2019-12-13T16:18:00Z">
                    <w:r w:rsidRPr="00077FCB">
                      <w:rPr>
                        <w:lang w:val="fr-FR"/>
                      </w:rPr>
                      <w:delText>A1</w:delText>
                    </w:r>
                  </w:del>
                  <w:ins w:id="19" w:author="" w:date="2019-12-13T16:18:00Z">
                    <w:r w:rsidRPr="00077FCB">
                      <w:rPr>
                        <w:lang w:val="fr-FR"/>
                      </w:rPr>
                      <w:t>A1bis</w:t>
                    </w:r>
                  </w:ins>
                  <w:r w:rsidRPr="00077FCB">
                    <w:rPr>
                      <w:lang w:val="fr-FR"/>
                    </w:rPr>
                    <w:t>(3)]Privative, dans votre résidence principale</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 xml:space="preserve">[IF </w:t>
                  </w:r>
                  <w:del w:id="20" w:author="" w:date="2019-12-13T16:18:00Z">
                    <w:r>
                      <w:delText>F14</w:delText>
                    </w:r>
                  </w:del>
                  <w:ins w:id="21" w:author="" w:date="2019-12-13T16:18:00Z">
                    <w:r>
                      <w:t>RS193</w:t>
                    </w:r>
                  </w:ins>
                  <w:r>
                    <w:t>(1</w:t>
                  </w:r>
                  <w:proofErr w:type="gramStart"/>
                  <w:r>
                    <w:t>) ;</w:t>
                  </w:r>
                  <w:proofErr w:type="gramEnd"/>
                  <w:r>
                    <w:t xml:space="preserve"> ET IF </w:t>
                  </w:r>
                  <w:del w:id="22" w:author="" w:date="2019-12-13T16:18:00Z">
                    <w:r>
                      <w:delText>A1</w:delText>
                    </w:r>
                  </w:del>
                  <w:ins w:id="23" w:author="" w:date="2019-12-13T16:18:00Z">
                    <w:r>
                      <w:t>A1bis</w:t>
                    </w:r>
                  </w:ins>
                  <w:r>
                    <w:t>(1,2)]</w:t>
                  </w:r>
                  <w:proofErr w:type="spellStart"/>
                  <w:r>
                    <w:t>Privatif</w:t>
                  </w:r>
                  <w:proofErr w:type="spellEnd"/>
                  <w:r>
                    <w:t xml:space="preserve">, [IF </w:t>
                  </w:r>
                  <w:del w:id="24" w:author="" w:date="2019-12-13T16:18:00Z">
                    <w:r>
                      <w:delText>F4</w:delText>
                    </w:r>
                  </w:del>
                  <w:ins w:id="25" w:author="" w:date="2019-12-13T16:18:00Z">
                    <w:r>
                      <w:t>RS193</w:t>
                    </w:r>
                  </w:ins>
                  <w:r>
                    <w:t xml:space="preserve">(1) ; AND IF </w:t>
                  </w:r>
                  <w:del w:id="26" w:author="" w:date="2019-12-13T16:18:00Z">
                    <w:r>
                      <w:delText>A1</w:delText>
                    </w:r>
                  </w:del>
                  <w:ins w:id="27" w:author="" w:date="2019-12-13T16:18:00Z">
                    <w:r>
                      <w:t>A1bis</w:t>
                    </w:r>
                  </w:ins>
                  <w:r>
                    <w:t xml:space="preserve">(3)]Privative, dans </w:t>
                  </w:r>
                  <w:proofErr w:type="spellStart"/>
                  <w:r>
                    <w:t>votre</w:t>
                  </w:r>
                  <w:proofErr w:type="spellEnd"/>
                  <w:r>
                    <w:t xml:space="preserve"> </w:t>
                  </w:r>
                  <w:proofErr w:type="spellStart"/>
                  <w:r>
                    <w:t>résidence</w:t>
                  </w:r>
                  <w:proofErr w:type="spellEnd"/>
                  <w:r>
                    <w:t xml:space="preserve"> </w:t>
                  </w:r>
                  <w:proofErr w:type="spellStart"/>
                  <w:r>
                    <w:t>secondaire</w:t>
                  </w:r>
                  <w:proofErr w:type="spellEnd"/>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[DONT ASK FOR – </w:t>
                  </w:r>
                  <w:del w:id="28" w:author="" w:date="2019-12-13T16:18:00Z">
                    <w:r>
                      <w:delText>A1</w:delText>
                    </w:r>
                  </w:del>
                  <w:ins w:id="29" w:author="" w:date="2019-12-13T16:18:00Z">
                    <w:r>
                      <w:t>A1</w:t>
                    </w:r>
                    <w:proofErr w:type="gramStart"/>
                    <w:r>
                      <w:t>bis</w:t>
                    </w:r>
                  </w:ins>
                  <w:r>
                    <w:t>(</w:t>
                  </w:r>
                  <w:proofErr w:type="gramEnd"/>
                  <w:r>
                    <w:t xml:space="preserve">2)] [IF </w:t>
                  </w:r>
                  <w:del w:id="30" w:author="" w:date="2019-12-13T16:18:00Z">
                    <w:r>
                      <w:delText>A1</w:delText>
                    </w:r>
                  </w:del>
                  <w:ins w:id="31" w:author="" w:date="2019-12-13T16:18:00Z">
                    <w:r>
                      <w:t>A1bis</w:t>
                    </w:r>
                  </w:ins>
                  <w:r>
                    <w:t>(1)]</w:t>
                  </w:r>
                  <w:proofErr w:type="spellStart"/>
                  <w:r>
                    <w:t>Partagé</w:t>
                  </w:r>
                  <w:proofErr w:type="spellEnd"/>
                  <w:r>
                    <w:t xml:space="preserve"> [IF </w:t>
                  </w:r>
                  <w:del w:id="32" w:author="" w:date="2019-12-13T16:18:00Z">
                    <w:r>
                      <w:delText>A1</w:delText>
                    </w:r>
                  </w:del>
                  <w:ins w:id="33" w:author="" w:date="2019-12-13T16:18:00Z">
                    <w:r>
                      <w:t>A1bis</w:t>
                    </w:r>
                  </w:ins>
                  <w:r>
                    <w:t>(3)]</w:t>
                  </w:r>
                  <w:proofErr w:type="spellStart"/>
                  <w:r>
                    <w:t>Partagée</w:t>
                  </w:r>
                  <w:proofErr w:type="spellEnd"/>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 xml:space="preserve">D’un </w:t>
                  </w:r>
                  <w:proofErr w:type="spellStart"/>
                  <w:r>
                    <w:t>autre</w:t>
                  </w:r>
                  <w:proofErr w:type="spellEnd"/>
                  <w:r>
                    <w:t xml:space="preserve"> type de [DISPLAY ANSWER AT </w:t>
                  </w:r>
                  <w:del w:id="34" w:author="" w:date="2019-12-13T16:18:00Z">
                    <w:r>
                      <w:delText>A1]</w:delText>
                    </w:r>
                  </w:del>
                  <w:ins w:id="35" w:author="" w:date="2019-12-13T16:18:00Z">
                    <w:r>
                      <w:t>A1bis]</w:t>
                    </w:r>
                  </w:ins>
                  <w:r>
                    <w:t xml:space="preserve"> (</w:t>
                  </w:r>
                  <w:proofErr w:type="spellStart"/>
                  <w:r>
                    <w:t>voisin</w:t>
                  </w:r>
                  <w:proofErr w:type="spellEnd"/>
                  <w:r>
                    <w:t xml:space="preserve">, </w:t>
                  </w:r>
                  <w:proofErr w:type="spellStart"/>
                  <w:r>
                    <w:t>famille</w:t>
                  </w:r>
                  <w:proofErr w:type="spellEnd"/>
                  <w:r>
                    <w:t>, …)</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REPEAT A2 FOR EACH CODE 1,2,3 AT A1</w:t>
                  </w:r>
                </w:p>
                <w:p w:rsidR="00432A25" w:rsidRDefault="00204FF2">
                  <w:pPr>
                    <w:keepNext/>
                    <w:keepLines/>
                  </w:pPr>
                  <w:r>
                    <w:t>FOR EXAMPLE, IF A1 = 1 AND 2</w:t>
                  </w:r>
                </w:p>
                <w:p w:rsidR="00432A25" w:rsidRDefault="00204FF2">
                  <w:pPr>
                    <w:keepNext/>
                    <w:keepLines/>
                  </w:pPr>
                  <w:r>
                    <w:t xml:space="preserve">REPEAT A2 WITH A1=1 AND A1=2 </w:t>
                  </w:r>
                </w:p>
                <w:p w:rsidR="00432A25" w:rsidRDefault="00432A25">
                  <w:pPr>
                    <w:keepNext/>
                    <w:keepLines/>
                  </w:pPr>
                </w:p>
                <w:p w:rsidR="00432A25" w:rsidRDefault="00204FF2">
                  <w:pPr>
                    <w:keepNext/>
                    <w:keepLines/>
                  </w:pPr>
                  <w:r>
                    <w:t>PLEASE MIND THE CONSIGNS IN THE QUESTION TEXT AND QUESTION ASWERS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Q036 - RECODEA2: Recode A2</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Dummy</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rsidRPr="00077FCB">
              <w:trPr>
                <w:trHeight w:val="200"/>
              </w:trPr>
              <w:tc>
                <w:tcPr>
                  <w:tcW w:w="250" w:type="pct"/>
                </w:tcPr>
                <w:p w:rsidR="00432A25" w:rsidRDefault="00204FF2">
                  <w:pPr>
                    <w:keepNext/>
                    <w:keepLines/>
                  </w:pPr>
                  <w:r>
                    <w:t>1</w:t>
                  </w:r>
                </w:p>
              </w:tc>
              <w:tc>
                <w:tcPr>
                  <w:tcW w:w="2500" w:type="pct"/>
                </w:tcPr>
                <w:p w:rsidR="00432A25" w:rsidRPr="00077FCB" w:rsidRDefault="00204FF2">
                  <w:pPr>
                    <w:keepNext/>
                    <w:keepLines/>
                    <w:rPr>
                      <w:lang w:val="fr-FR"/>
                    </w:rPr>
                  </w:pPr>
                  <w:r w:rsidRPr="00077FCB">
                    <w:rPr>
                      <w:lang w:val="fr-FR"/>
                    </w:rPr>
                    <w:t>[IF A1</w:t>
                  </w:r>
                  <w:proofErr w:type="gramStart"/>
                  <w:r w:rsidRPr="00077FCB">
                    <w:rPr>
                      <w:lang w:val="fr-FR"/>
                    </w:rPr>
                    <w:t>bis(</w:t>
                  </w:r>
                  <w:proofErr w:type="gramEnd"/>
                  <w:r w:rsidRPr="00077FCB">
                    <w:rPr>
                      <w:lang w:val="fr-FR"/>
                    </w:rPr>
                    <w:t>1) AND A2(1)] Jardin privatif dans votre résidence principale</w:t>
                  </w:r>
                </w:p>
              </w:tc>
            </w:tr>
            <w:tr w:rsidR="00432A25" w:rsidRPr="00077FCB">
              <w:trPr>
                <w:trHeight w:val="200"/>
              </w:trPr>
              <w:tc>
                <w:tcPr>
                  <w:tcW w:w="250" w:type="pct"/>
                </w:tcPr>
                <w:p w:rsidR="00432A25" w:rsidRDefault="00204FF2">
                  <w:pPr>
                    <w:keepNext/>
                    <w:keepLines/>
                  </w:pPr>
                  <w:r>
                    <w:t>2</w:t>
                  </w:r>
                </w:p>
              </w:tc>
              <w:tc>
                <w:tcPr>
                  <w:tcW w:w="2500" w:type="pct"/>
                </w:tcPr>
                <w:p w:rsidR="00432A25" w:rsidRPr="00077FCB" w:rsidRDefault="00204FF2">
                  <w:pPr>
                    <w:keepNext/>
                    <w:keepLines/>
                    <w:rPr>
                      <w:lang w:val="fr-FR"/>
                    </w:rPr>
                  </w:pPr>
                  <w:r w:rsidRPr="00077FCB">
                    <w:rPr>
                      <w:lang w:val="fr-FR"/>
                    </w:rPr>
                    <w:t>[IF A1</w:t>
                  </w:r>
                  <w:proofErr w:type="gramStart"/>
                  <w:r w:rsidRPr="00077FCB">
                    <w:rPr>
                      <w:lang w:val="fr-FR"/>
                    </w:rPr>
                    <w:t>bis(</w:t>
                  </w:r>
                  <w:proofErr w:type="gramEnd"/>
                  <w:r w:rsidRPr="00077FCB">
                    <w:rPr>
                      <w:lang w:val="fr-FR"/>
                    </w:rPr>
                    <w:t>1) AND A2(2)] Jardin privatif dans votre résidence secondaire</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[IF A1</w:t>
                  </w:r>
                  <w:proofErr w:type="gramStart"/>
                  <w:r>
                    <w:t>bis(</w:t>
                  </w:r>
                  <w:proofErr w:type="gramEnd"/>
                  <w:r>
                    <w:t xml:space="preserve">1) AND A2(3)] Jardin </w:t>
                  </w:r>
                  <w:proofErr w:type="spellStart"/>
                  <w:r>
                    <w:t>partagé</w:t>
                  </w:r>
                  <w:proofErr w:type="spellEnd"/>
                </w:p>
              </w:tc>
            </w:tr>
            <w:tr w:rsidR="00432A25" w:rsidRPr="00077FCB">
              <w:trPr>
                <w:trHeight w:val="200"/>
              </w:trPr>
              <w:tc>
                <w:tcPr>
                  <w:tcW w:w="250" w:type="pct"/>
                </w:tcPr>
                <w:p w:rsidR="00432A25" w:rsidRDefault="00204FF2">
                  <w:pPr>
                    <w:keepNext/>
                    <w:keepLines/>
                  </w:pPr>
                  <w:r>
                    <w:t>4</w:t>
                  </w:r>
                </w:p>
              </w:tc>
              <w:tc>
                <w:tcPr>
                  <w:tcW w:w="2500" w:type="pct"/>
                </w:tcPr>
                <w:p w:rsidR="00432A25" w:rsidRPr="00077FCB" w:rsidRDefault="00204FF2">
                  <w:pPr>
                    <w:keepNext/>
                    <w:keepLines/>
                    <w:rPr>
                      <w:lang w:val="fr-FR"/>
                    </w:rPr>
                  </w:pPr>
                  <w:r w:rsidRPr="00077FCB">
                    <w:rPr>
                      <w:lang w:val="fr-FR"/>
                    </w:rPr>
                    <w:t>[IF A1</w:t>
                  </w:r>
                  <w:proofErr w:type="gramStart"/>
                  <w:r w:rsidRPr="00077FCB">
                    <w:rPr>
                      <w:lang w:val="fr-FR"/>
                    </w:rPr>
                    <w:t>bis(</w:t>
                  </w:r>
                  <w:proofErr w:type="gramEnd"/>
                  <w:r w:rsidRPr="00077FCB">
                    <w:rPr>
                      <w:lang w:val="fr-FR"/>
                    </w:rPr>
                    <w:t>1) AND A2(4)] Autre type de jardin (voisin, famille, …)</w:t>
                  </w:r>
                </w:p>
              </w:tc>
            </w:tr>
            <w:tr w:rsidR="00432A25" w:rsidRPr="00077FCB">
              <w:trPr>
                <w:trHeight w:val="200"/>
              </w:trPr>
              <w:tc>
                <w:tcPr>
                  <w:tcW w:w="250" w:type="pct"/>
                </w:tcPr>
                <w:p w:rsidR="00432A25" w:rsidRDefault="00204FF2">
                  <w:pPr>
                    <w:keepNext/>
                    <w:keepLines/>
                  </w:pPr>
                  <w:r>
                    <w:t>5</w:t>
                  </w:r>
                </w:p>
              </w:tc>
              <w:tc>
                <w:tcPr>
                  <w:tcW w:w="2500" w:type="pct"/>
                </w:tcPr>
                <w:p w:rsidR="00432A25" w:rsidRPr="00077FCB" w:rsidRDefault="00204FF2">
                  <w:pPr>
                    <w:keepNext/>
                    <w:keepLines/>
                    <w:rPr>
                      <w:lang w:val="fr-FR"/>
                    </w:rPr>
                  </w:pPr>
                  <w:r w:rsidRPr="00077FCB">
                    <w:rPr>
                      <w:lang w:val="fr-FR"/>
                    </w:rPr>
                    <w:t>[IF A1</w:t>
                  </w:r>
                  <w:proofErr w:type="gramStart"/>
                  <w:r w:rsidRPr="00077FCB">
                    <w:rPr>
                      <w:lang w:val="fr-FR"/>
                    </w:rPr>
                    <w:t>bis(</w:t>
                  </w:r>
                  <w:proofErr w:type="gramEnd"/>
                  <w:r w:rsidRPr="00077FCB">
                    <w:rPr>
                      <w:lang w:val="fr-FR"/>
                    </w:rPr>
                    <w:t>2) AND A2(1)] Balcon privatif dans votre résidence principale</w:t>
                  </w:r>
                </w:p>
              </w:tc>
            </w:tr>
            <w:tr w:rsidR="00432A25" w:rsidRPr="00077FCB">
              <w:trPr>
                <w:trHeight w:val="200"/>
              </w:trPr>
              <w:tc>
                <w:tcPr>
                  <w:tcW w:w="250" w:type="pct"/>
                </w:tcPr>
                <w:p w:rsidR="00432A25" w:rsidRDefault="00204FF2">
                  <w:pPr>
                    <w:keepNext/>
                    <w:keepLines/>
                  </w:pPr>
                  <w:r>
                    <w:t>6</w:t>
                  </w:r>
                </w:p>
              </w:tc>
              <w:tc>
                <w:tcPr>
                  <w:tcW w:w="2500" w:type="pct"/>
                </w:tcPr>
                <w:p w:rsidR="00432A25" w:rsidRPr="00077FCB" w:rsidRDefault="00204FF2">
                  <w:pPr>
                    <w:keepNext/>
                    <w:keepLines/>
                    <w:rPr>
                      <w:lang w:val="fr-FR"/>
                    </w:rPr>
                  </w:pPr>
                  <w:r w:rsidRPr="00077FCB">
                    <w:rPr>
                      <w:lang w:val="fr-FR"/>
                    </w:rPr>
                    <w:t>[IF A1</w:t>
                  </w:r>
                  <w:proofErr w:type="gramStart"/>
                  <w:r w:rsidRPr="00077FCB">
                    <w:rPr>
                      <w:lang w:val="fr-FR"/>
                    </w:rPr>
                    <w:t>bis(</w:t>
                  </w:r>
                  <w:proofErr w:type="gramEnd"/>
                  <w:r w:rsidRPr="00077FCB">
                    <w:rPr>
                      <w:lang w:val="fr-FR"/>
                    </w:rPr>
                    <w:t>2) AND A2(2)] Balcon privatif dans votre résidence secondaire</w:t>
                  </w:r>
                </w:p>
              </w:tc>
            </w:tr>
            <w:tr w:rsidR="00432A25" w:rsidRPr="00077FCB">
              <w:trPr>
                <w:trHeight w:val="200"/>
              </w:trPr>
              <w:tc>
                <w:tcPr>
                  <w:tcW w:w="250" w:type="pct"/>
                </w:tcPr>
                <w:p w:rsidR="00432A25" w:rsidRDefault="00204FF2">
                  <w:pPr>
                    <w:keepNext/>
                    <w:keepLines/>
                  </w:pPr>
                  <w:r>
                    <w:t>7</w:t>
                  </w:r>
                </w:p>
              </w:tc>
              <w:tc>
                <w:tcPr>
                  <w:tcW w:w="2500" w:type="pct"/>
                </w:tcPr>
                <w:p w:rsidR="00432A25" w:rsidRPr="00077FCB" w:rsidRDefault="00204FF2">
                  <w:pPr>
                    <w:keepNext/>
                    <w:keepLines/>
                    <w:rPr>
                      <w:lang w:val="fr-FR"/>
                    </w:rPr>
                  </w:pPr>
                  <w:r w:rsidRPr="00077FCB">
                    <w:rPr>
                      <w:lang w:val="fr-FR"/>
                    </w:rPr>
                    <w:t>[IF A1</w:t>
                  </w:r>
                  <w:proofErr w:type="gramStart"/>
                  <w:r w:rsidRPr="00077FCB">
                    <w:rPr>
                      <w:lang w:val="fr-FR"/>
                    </w:rPr>
                    <w:t>bis(</w:t>
                  </w:r>
                  <w:proofErr w:type="gramEnd"/>
                  <w:r w:rsidRPr="00077FCB">
                    <w:rPr>
                      <w:lang w:val="fr-FR"/>
                    </w:rPr>
                    <w:t>2) AND A2(4)] Autre type de balcon (voisin, famille, …)</w:t>
                  </w:r>
                </w:p>
              </w:tc>
            </w:tr>
            <w:tr w:rsidR="00432A25" w:rsidRPr="00077FCB">
              <w:trPr>
                <w:trHeight w:val="200"/>
              </w:trPr>
              <w:tc>
                <w:tcPr>
                  <w:tcW w:w="250" w:type="pct"/>
                </w:tcPr>
                <w:p w:rsidR="00432A25" w:rsidRDefault="00204FF2">
                  <w:pPr>
                    <w:keepNext/>
                    <w:keepLines/>
                  </w:pPr>
                  <w:r>
                    <w:t>8</w:t>
                  </w:r>
                </w:p>
              </w:tc>
              <w:tc>
                <w:tcPr>
                  <w:tcW w:w="2500" w:type="pct"/>
                </w:tcPr>
                <w:p w:rsidR="00432A25" w:rsidRPr="00077FCB" w:rsidRDefault="00204FF2">
                  <w:pPr>
                    <w:keepNext/>
                    <w:keepLines/>
                    <w:rPr>
                      <w:lang w:val="fr-FR"/>
                    </w:rPr>
                  </w:pPr>
                  <w:r w:rsidRPr="00077FCB">
                    <w:rPr>
                      <w:lang w:val="fr-FR"/>
                    </w:rPr>
                    <w:t>[IF A1</w:t>
                  </w:r>
                  <w:proofErr w:type="gramStart"/>
                  <w:r w:rsidRPr="00077FCB">
                    <w:rPr>
                      <w:lang w:val="fr-FR"/>
                    </w:rPr>
                    <w:t>bis(</w:t>
                  </w:r>
                  <w:proofErr w:type="gramEnd"/>
                  <w:r w:rsidRPr="00077FCB">
                    <w:rPr>
                      <w:lang w:val="fr-FR"/>
                    </w:rPr>
                    <w:t>3) AND A2(1)] Terrasse privative dans votre résidence principale</w:t>
                  </w:r>
                </w:p>
              </w:tc>
            </w:tr>
            <w:tr w:rsidR="00432A25" w:rsidRPr="00077FCB">
              <w:trPr>
                <w:trHeight w:val="200"/>
              </w:trPr>
              <w:tc>
                <w:tcPr>
                  <w:tcW w:w="250" w:type="pct"/>
                </w:tcPr>
                <w:p w:rsidR="00432A25" w:rsidRDefault="00204FF2">
                  <w:pPr>
                    <w:keepNext/>
                    <w:keepLines/>
                  </w:pPr>
                  <w:r>
                    <w:t>9</w:t>
                  </w:r>
                </w:p>
              </w:tc>
              <w:tc>
                <w:tcPr>
                  <w:tcW w:w="2500" w:type="pct"/>
                </w:tcPr>
                <w:p w:rsidR="00432A25" w:rsidRPr="00077FCB" w:rsidRDefault="00204FF2">
                  <w:pPr>
                    <w:keepNext/>
                    <w:keepLines/>
                    <w:rPr>
                      <w:lang w:val="fr-FR"/>
                    </w:rPr>
                  </w:pPr>
                  <w:r w:rsidRPr="00077FCB">
                    <w:rPr>
                      <w:lang w:val="fr-FR"/>
                    </w:rPr>
                    <w:t>[IF A1</w:t>
                  </w:r>
                  <w:proofErr w:type="gramStart"/>
                  <w:r w:rsidRPr="00077FCB">
                    <w:rPr>
                      <w:lang w:val="fr-FR"/>
                    </w:rPr>
                    <w:t>bis(</w:t>
                  </w:r>
                  <w:proofErr w:type="gramEnd"/>
                  <w:r w:rsidRPr="00077FCB">
                    <w:rPr>
                      <w:lang w:val="fr-FR"/>
                    </w:rPr>
                    <w:t>3) AND A2(2)] Terrasse privative dans votre résidence secondaire</w:t>
                  </w:r>
                </w:p>
              </w:tc>
            </w:tr>
            <w:tr w:rsidR="00432A25">
              <w:trPr>
                <w:trHeight w:val="200"/>
              </w:trPr>
              <w:tc>
                <w:tcPr>
                  <w:tcW w:w="250" w:type="pct"/>
                </w:tcPr>
                <w:p w:rsidR="00432A25" w:rsidRDefault="00204FF2">
                  <w:pPr>
                    <w:keepNext/>
                    <w:keepLines/>
                  </w:pPr>
                  <w:r>
                    <w:t>10</w:t>
                  </w:r>
                </w:p>
              </w:tc>
              <w:tc>
                <w:tcPr>
                  <w:tcW w:w="2500" w:type="pct"/>
                </w:tcPr>
                <w:p w:rsidR="00432A25" w:rsidRDefault="00204FF2">
                  <w:pPr>
                    <w:keepNext/>
                    <w:keepLines/>
                  </w:pPr>
                  <w:r>
                    <w:t>[IF A1</w:t>
                  </w:r>
                  <w:proofErr w:type="gramStart"/>
                  <w:r>
                    <w:t>bis(</w:t>
                  </w:r>
                  <w:proofErr w:type="gramEnd"/>
                  <w:r>
                    <w:t xml:space="preserve">3) AND A2(3)] </w:t>
                  </w:r>
                  <w:proofErr w:type="spellStart"/>
                  <w:r>
                    <w:t>Terrasse</w:t>
                  </w:r>
                  <w:proofErr w:type="spellEnd"/>
                  <w:r>
                    <w:t xml:space="preserve"> </w:t>
                  </w:r>
                  <w:proofErr w:type="spellStart"/>
                  <w:r>
                    <w:t>partagée</w:t>
                  </w:r>
                  <w:proofErr w:type="spellEnd"/>
                </w:p>
              </w:tc>
            </w:tr>
            <w:tr w:rsidR="00432A25" w:rsidRPr="00077FCB">
              <w:trPr>
                <w:trHeight w:val="200"/>
              </w:trPr>
              <w:tc>
                <w:tcPr>
                  <w:tcW w:w="250" w:type="pct"/>
                </w:tcPr>
                <w:p w:rsidR="00432A25" w:rsidRDefault="00204FF2">
                  <w:pPr>
                    <w:keepNext/>
                    <w:keepLines/>
                  </w:pPr>
                  <w:r>
                    <w:t>11</w:t>
                  </w:r>
                </w:p>
              </w:tc>
              <w:tc>
                <w:tcPr>
                  <w:tcW w:w="2500" w:type="pct"/>
                </w:tcPr>
                <w:p w:rsidR="00432A25" w:rsidRPr="00077FCB" w:rsidRDefault="00204FF2">
                  <w:pPr>
                    <w:keepNext/>
                    <w:keepLines/>
                    <w:rPr>
                      <w:lang w:val="fr-FR"/>
                    </w:rPr>
                  </w:pPr>
                  <w:r w:rsidRPr="00077FCB">
                    <w:rPr>
                      <w:lang w:val="fr-FR"/>
                    </w:rPr>
                    <w:t>[IF A1</w:t>
                  </w:r>
                  <w:proofErr w:type="gramStart"/>
                  <w:r w:rsidRPr="00077FCB">
                    <w:rPr>
                      <w:lang w:val="fr-FR"/>
                    </w:rPr>
                    <w:t>bis(</w:t>
                  </w:r>
                  <w:proofErr w:type="gramEnd"/>
                  <w:r w:rsidRPr="00077FCB">
                    <w:rPr>
                      <w:lang w:val="fr-FR"/>
                    </w:rPr>
                    <w:t>3) AND A2(4)] Autre type de terrasse (voisin, famille, …)</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Q041 - A</w:t>
                  </w:r>
                  <w:proofErr w:type="gramStart"/>
                  <w:r w:rsidRPr="00077FCB">
                    <w:rPr>
                      <w:lang w:val="fr-FR"/>
                    </w:rPr>
                    <w:t>4:</w:t>
                  </w:r>
                  <w:proofErr w:type="gramEnd"/>
                  <w:r w:rsidRPr="00077FCB">
                    <w:rPr>
                      <w:lang w:val="fr-FR"/>
                    </w:rPr>
                    <w:t xml:space="preserve"> RECODE ACCEDANT ET TYPE D'ESPACE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Dummy</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523"/>
              <w:gridCol w:w="5234"/>
              <w:gridCol w:w="4710"/>
            </w:tblGrid>
            <w:tr w:rsidR="00432A25">
              <w:trPr>
                <w:trHeight w:val="200"/>
              </w:trPr>
              <w:tc>
                <w:tcPr>
                  <w:tcW w:w="250" w:type="pct"/>
                </w:tcPr>
                <w:p w:rsidR="00432A25" w:rsidRDefault="00204FF2">
                  <w:pPr>
                    <w:keepNext/>
                    <w:keepLines/>
                  </w:pPr>
                  <w:r>
                    <w:t>1</w:t>
                  </w:r>
                </w:p>
              </w:tc>
              <w:tc>
                <w:tcPr>
                  <w:tcW w:w="2500" w:type="pct"/>
                  <w:gridSpan w:val="2"/>
                </w:tcPr>
                <w:p w:rsidR="00432A25" w:rsidRDefault="00204FF2">
                  <w:pPr>
                    <w:keepNext/>
                    <w:keepLines/>
                  </w:pPr>
                  <w:r>
                    <w:t>[IF A1</w:t>
                  </w:r>
                  <w:proofErr w:type="gramStart"/>
                  <w:r>
                    <w:t>bis(</w:t>
                  </w:r>
                  <w:proofErr w:type="gramEnd"/>
                  <w:r>
                    <w:t>1)] Jardin</w:t>
                  </w:r>
                </w:p>
              </w:tc>
            </w:tr>
            <w:tr w:rsidR="00432A25">
              <w:trPr>
                <w:trHeight w:val="200"/>
              </w:trPr>
              <w:tc>
                <w:tcPr>
                  <w:tcW w:w="250" w:type="pct"/>
                </w:tcPr>
                <w:p w:rsidR="00432A25" w:rsidRDefault="00204FF2">
                  <w:pPr>
                    <w:keepNext/>
                    <w:keepLines/>
                  </w:pPr>
                  <w:r>
                    <w:t>2</w:t>
                  </w:r>
                </w:p>
              </w:tc>
              <w:tc>
                <w:tcPr>
                  <w:tcW w:w="2500" w:type="pct"/>
                  <w:gridSpan w:val="2"/>
                </w:tcPr>
                <w:p w:rsidR="00432A25" w:rsidRDefault="00204FF2">
                  <w:pPr>
                    <w:keepNext/>
                    <w:keepLines/>
                  </w:pPr>
                  <w:r>
                    <w:t>[IF A1</w:t>
                  </w:r>
                  <w:proofErr w:type="gramStart"/>
                  <w:r>
                    <w:t>bis(</w:t>
                  </w:r>
                  <w:proofErr w:type="gramEnd"/>
                  <w:r>
                    <w:t xml:space="preserve">2)] </w:t>
                  </w:r>
                  <w:proofErr w:type="spellStart"/>
                  <w:r>
                    <w:t>Balcon</w:t>
                  </w:r>
                  <w:proofErr w:type="spellEnd"/>
                </w:p>
              </w:tc>
            </w:tr>
            <w:tr w:rsidR="00432A25">
              <w:trPr>
                <w:trHeight w:val="200"/>
              </w:trPr>
              <w:tc>
                <w:tcPr>
                  <w:tcW w:w="250" w:type="pct"/>
                </w:tcPr>
                <w:p w:rsidR="00432A25" w:rsidRDefault="00204FF2">
                  <w:pPr>
                    <w:keepNext/>
                    <w:keepLines/>
                  </w:pPr>
                  <w:r>
                    <w:t>3</w:t>
                  </w:r>
                </w:p>
              </w:tc>
              <w:tc>
                <w:tcPr>
                  <w:tcW w:w="2500" w:type="pct"/>
                  <w:gridSpan w:val="2"/>
                </w:tcPr>
                <w:p w:rsidR="00432A25" w:rsidRDefault="00204FF2">
                  <w:pPr>
                    <w:keepNext/>
                    <w:keepLines/>
                  </w:pPr>
                  <w:r>
                    <w:t>[IF A1</w:t>
                  </w:r>
                  <w:proofErr w:type="gramStart"/>
                  <w:r>
                    <w:t>bis(</w:t>
                  </w:r>
                  <w:proofErr w:type="gramEnd"/>
                  <w:r>
                    <w:t xml:space="preserve">3)] </w:t>
                  </w:r>
                  <w:proofErr w:type="spellStart"/>
                  <w:r>
                    <w:t>Terrasse</w:t>
                  </w:r>
                  <w:proofErr w:type="spellEnd"/>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[IF A1(998)] NON ACCEDANT</w:t>
                  </w:r>
                </w:p>
              </w:tc>
              <w:tc>
                <w:tcPr>
                  <w:tcW w:w="2500" w:type="pct"/>
                </w:tcPr>
                <w:p w:rsidR="00432A25" w:rsidRDefault="00204FF2">
                  <w:pPr>
                    <w:keepNext/>
                    <w:keepLines/>
                    <w:rPr>
                      <w:rFonts w:eastAsia="Verdana" w:cs="Verdana"/>
                    </w:rPr>
                  </w:pPr>
                  <w:r>
                    <w:rPr>
                      <w:rFonts w:ascii="Wingdings" w:eastAsia="Wingdings" w:hAnsi="Wingdings" w:cs="Wingdings"/>
                      <w:sz w:val="24"/>
                    </w:rPr>
                    <w:t></w:t>
                  </w:r>
                  <w:r>
                    <w:rPr>
                      <w:rFonts w:eastAsia="Verdana" w:cs="Verdana"/>
                    </w:rPr>
                    <w:t xml:space="preserve"> </w:t>
                  </w:r>
                  <w:r w:rsidRPr="00077FCB">
                    <w:rPr>
                      <w:rFonts w:eastAsia="Verdana" w:cs="Verdana"/>
                      <w:color w:val="C50017"/>
                      <w:sz w:val="16"/>
                      <w:highlight w:val="yellow"/>
                    </w:rPr>
                    <w:t xml:space="preserve">GO </w:t>
                  </w:r>
                  <w:r w:rsidR="00077FCB" w:rsidRPr="00077FCB">
                    <w:rPr>
                      <w:rFonts w:eastAsia="Verdana" w:cs="Verdana"/>
                      <w:color w:val="C50017"/>
                      <w:sz w:val="16"/>
                      <w:highlight w:val="yellow"/>
                    </w:rPr>
                    <w:t>SHORT COMPLETE</w:t>
                  </w:r>
                  <w:bookmarkStart w:id="36" w:name="_GoBack"/>
                  <w:bookmarkEnd w:id="36"/>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ASK ONLY IF SEVERAL ANSWERS AT A1</w:t>
                  </w:r>
                </w:p>
                <w:p w:rsidR="00432A25" w:rsidRDefault="00432A25">
                  <w:pPr>
                    <w:keepNext/>
                    <w:keepLines/>
                  </w:pPr>
                </w:p>
                <w:p w:rsidR="00432A25" w:rsidRDefault="00204FF2">
                  <w:pPr>
                    <w:keepNext/>
                    <w:keepLines/>
                  </w:pPr>
                  <w:r>
                    <w:t>PLEASE MIND THE CONSIGNS IN QUESTION TEXT AND ANSWERS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Q041 - A4</w:t>
                  </w:r>
                  <w:r>
                    <w:t>,1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Q038 - A5: </w:t>
                  </w:r>
                  <w:proofErr w:type="spellStart"/>
                  <w:r>
                    <w:t>Taille</w:t>
                  </w:r>
                  <w:proofErr w:type="spellEnd"/>
                  <w:r>
                    <w:t xml:space="preserve"> </w:t>
                  </w:r>
                  <w:proofErr w:type="spellStart"/>
                  <w:r>
                    <w:t>jardin</w:t>
                  </w:r>
                  <w:proofErr w:type="spell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Quelle est la superficie de votre jardin</w:t>
                  </w:r>
                  <w:r w:rsidRPr="00077FCB">
                    <w:rPr>
                      <w:lang w:val="fr-FR"/>
                    </w:rPr>
                    <w:t xml:space="preserve"> </w:t>
                  </w:r>
                  <w:r w:rsidRPr="00077FCB">
                    <w:rPr>
                      <w:b/>
                      <w:lang w:val="fr-FR"/>
                    </w:rPr>
                    <w:t>?</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Moins</w:t>
                  </w:r>
                  <w:proofErr w:type="spellEnd"/>
                  <w:r>
                    <w:t xml:space="preserve"> de 200 m²</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Entre 201 et 500 m²</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Entre 501 et 1000 m²</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 xml:space="preserve">Entre 1001 et 2000 m² </w:t>
                  </w:r>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proofErr w:type="gramStart"/>
                  <w:r>
                    <w:t>Plus</w:t>
                  </w:r>
                  <w:proofErr w:type="gramEnd"/>
                  <w:r>
                    <w:t xml:space="preserve"> de 2000 m²</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del w:id="37" w:author="" w:date="2019-12-13T16:18:00Z"/>
              </w:trPr>
              <w:tc>
                <w:tcPr>
                  <w:tcW w:w="5000" w:type="pct"/>
                </w:tcPr>
                <w:p w:rsidR="00432A25" w:rsidRDefault="00204FF2">
                  <w:pPr>
                    <w:keepNext/>
                    <w:keepLines/>
                    <w:rPr>
                      <w:del w:id="38" w:author="" w:date="2019-12-13T16:18:00Z"/>
                    </w:rPr>
                  </w:pPr>
                  <w:del w:id="39" w:author="" w:date="2019-12-13T16:18:00Z">
                    <w:r>
                      <w:rPr>
                        <w:b/>
                      </w:rPr>
                      <w:delText>Scripter notes:</w:delText>
                    </w:r>
                    <w:r>
                      <w:delText xml:space="preserve"> MIND THE NOTE IN QUESTION TEXT</w:delText>
                    </w:r>
                  </w:del>
                </w:p>
              </w:tc>
            </w:tr>
          </w:tbl>
          <w:p w:rsidR="00432A25" w:rsidRDefault="00432A25">
            <w:pPr>
              <w:keepNext/>
              <w:keepLines/>
              <w:rPr>
                <w:del w:id="40" w:author="" w:date="2019-12-13T16:18:00Z"/>
              </w:rPr>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Q041 - A4</w:t>
                  </w:r>
                  <w:r>
                    <w:t>,2,3</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Q042 - A5</w:t>
                  </w:r>
                  <w:proofErr w:type="gramStart"/>
                  <w:r w:rsidRPr="00077FCB">
                    <w:rPr>
                      <w:lang w:val="fr-FR"/>
                    </w:rPr>
                    <w:t>bis:</w:t>
                  </w:r>
                  <w:proofErr w:type="gramEnd"/>
                  <w:r w:rsidRPr="00077FCB">
                    <w:rPr>
                      <w:lang w:val="fr-FR"/>
                    </w:rPr>
                    <w:t xml:space="preserve"> Taille terrasse/balcon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 xml:space="preserve">Quelle est la superficie de votre </w:t>
                  </w:r>
                  <w:r w:rsidRPr="00077FCB">
                    <w:rPr>
                      <w:lang w:val="fr-FR"/>
                    </w:rPr>
                    <w:t xml:space="preserve">[DISPLAY ANSWER AT A4] </w:t>
                  </w:r>
                  <w:r w:rsidRPr="00077FCB">
                    <w:rPr>
                      <w:b/>
                      <w:lang w:val="fr-FR"/>
                    </w:rPr>
                    <w:t>?</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Moins</w:t>
                  </w:r>
                  <w:proofErr w:type="spellEnd"/>
                  <w:r>
                    <w:t xml:space="preserve"> de 10 m²</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Entre 11 et 20 m²</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Entre 21 et 30 m²</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gramStart"/>
                  <w:r>
                    <w:t>Plus</w:t>
                  </w:r>
                  <w:proofErr w:type="gramEnd"/>
                  <w:r>
                    <w:t xml:space="preserve"> de 30 m²</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MIND THE NOTE IN QUESTION TEXT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Q039 - A</w:t>
                  </w:r>
                  <w:proofErr w:type="gramStart"/>
                  <w:r w:rsidRPr="00077FCB">
                    <w:rPr>
                      <w:lang w:val="fr-FR"/>
                    </w:rPr>
                    <w:t>6:</w:t>
                  </w:r>
                  <w:proofErr w:type="gramEnd"/>
                  <w:r w:rsidRPr="00077FCB">
                    <w:rPr>
                      <w:lang w:val="fr-FR"/>
                    </w:rPr>
                    <w:t xml:space="preserve"> Aménagement jardin/terrasse/balcon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ins w:id="41" w:author="" w:date="2019-12-13T16:18:00Z">
                    <w:r>
                      <w:t xml:space="preserve"> | Max = 100</w:t>
                    </w:r>
                  </w:ins>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rsidRPr="00077FCB">
                    <w:rPr>
                      <w:b/>
                      <w:lang w:val="fr-FR"/>
                    </w:rPr>
                    <w:t xml:space="preserve">Comment votre </w:t>
                  </w:r>
                  <w:r w:rsidRPr="00077FCB">
                    <w:rPr>
                      <w:lang w:val="fr-FR"/>
                    </w:rPr>
                    <w:t xml:space="preserve">[DISPLAY ANSWER AT A1bis] </w:t>
                  </w:r>
                  <w:r w:rsidRPr="00077FCB">
                    <w:rPr>
                      <w:b/>
                      <w:lang w:val="fr-FR"/>
                    </w:rPr>
                    <w:t xml:space="preserve">est-il/elle aménagé(e) ? </w:t>
                  </w:r>
                  <w:r>
                    <w:rPr>
                      <w:i/>
                    </w:rPr>
                    <w:t>(</w:t>
                  </w:r>
                  <w:proofErr w:type="spellStart"/>
                  <w:r>
                    <w:rPr>
                      <w:i/>
                    </w:rPr>
                    <w:t>Répartition</w:t>
                  </w:r>
                  <w:proofErr w:type="spellEnd"/>
                  <w:r>
                    <w:rPr>
                      <w:i/>
                    </w:rPr>
                    <w:t xml:space="preserve"> </w:t>
                  </w:r>
                  <w:proofErr w:type="spellStart"/>
                  <w:r>
                    <w:rPr>
                      <w:i/>
                    </w:rPr>
                    <w:t>en</w:t>
                  </w:r>
                  <w:proofErr w:type="spellEnd"/>
                  <w:r>
                    <w:rPr>
                      <w:i/>
                    </w:rPr>
                    <w:t xml:space="preserve"> % de la surface)</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Pelouse</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Potager</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Plantes</w:t>
                  </w:r>
                  <w:proofErr w:type="spellEnd"/>
                  <w:r>
                    <w:t xml:space="preserve"> (</w:t>
                  </w:r>
                  <w:proofErr w:type="spellStart"/>
                  <w:r>
                    <w:t>fleuries</w:t>
                  </w:r>
                  <w:proofErr w:type="spellEnd"/>
                  <w:r>
                    <w:t xml:space="preserve"> </w:t>
                  </w:r>
                  <w:proofErr w:type="spellStart"/>
                  <w:r>
                    <w:t>ou</w:t>
                  </w:r>
                  <w:proofErr w:type="spellEnd"/>
                  <w:r>
                    <w:t xml:space="preserve"> non)</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spellStart"/>
                  <w:r>
                    <w:t>Arbres</w:t>
                  </w:r>
                  <w:proofErr w:type="spellEnd"/>
                  <w:r>
                    <w:t xml:space="preserve"> et </w:t>
                  </w:r>
                  <w:proofErr w:type="spellStart"/>
                  <w:r>
                    <w:t>arbustes</w:t>
                  </w:r>
                  <w:proofErr w:type="spellEnd"/>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proofErr w:type="spellStart"/>
                  <w:r>
                    <w:t>Terrasse</w:t>
                  </w:r>
                  <w:proofErr w:type="spellEnd"/>
                  <w:r>
                    <w:t xml:space="preserve"> [DONT SHOW FOR A1bis=3]</w:t>
                  </w:r>
                </w:p>
              </w:tc>
            </w:tr>
            <w:tr w:rsidR="00432A25">
              <w:trPr>
                <w:trHeight w:val="200"/>
              </w:trPr>
              <w:tc>
                <w:tcPr>
                  <w:tcW w:w="250" w:type="pct"/>
                </w:tcPr>
                <w:p w:rsidR="00432A25" w:rsidRDefault="00204FF2">
                  <w:pPr>
                    <w:keepNext/>
                    <w:keepLines/>
                  </w:pPr>
                  <w:r>
                    <w:t>6</w:t>
                  </w:r>
                </w:p>
              </w:tc>
              <w:tc>
                <w:tcPr>
                  <w:tcW w:w="2500" w:type="pct"/>
                </w:tcPr>
                <w:p w:rsidR="00432A25" w:rsidRDefault="00204FF2">
                  <w:pPr>
                    <w:keepNext/>
                    <w:keepLines/>
                  </w:pPr>
                  <w:r>
                    <w:t>Sol dur</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MIND THE NOTE IN QUESTION TEXT</w:t>
                  </w:r>
                </w:p>
                <w:p w:rsidR="00432A25" w:rsidRDefault="00432A25">
                  <w:pPr>
                    <w:keepNext/>
                    <w:keepLines/>
                  </w:pPr>
                </w:p>
                <w:p w:rsidR="00432A25" w:rsidRDefault="00204FF2">
                  <w:pPr>
                    <w:keepNext/>
                    <w:keepLines/>
                  </w:pPr>
                  <w:r>
                    <w:t>ENTER NUMERIC BOX FOR EACH ANSWER</w:t>
                  </w:r>
                </w:p>
                <w:p w:rsidR="00432A25" w:rsidRDefault="00204FF2">
                  <w:pPr>
                    <w:keepNext/>
                    <w:keepLines/>
                  </w:pPr>
                  <w:r>
                    <w:t xml:space="preserve">FOR </w:t>
                  </w:r>
                  <w:proofErr w:type="gramStart"/>
                  <w:r>
                    <w:t>EXAMPLE :</w:t>
                  </w:r>
                  <w:proofErr w:type="gramEnd"/>
                  <w:r>
                    <w:t xml:space="preserve"> "</w:t>
                  </w:r>
                  <w:proofErr w:type="spellStart"/>
                  <w:r>
                    <w:t>Pelouse</w:t>
                  </w:r>
                  <w:proofErr w:type="spellEnd"/>
                  <w:r>
                    <w:t xml:space="preserve"> : … %"</w:t>
                  </w:r>
                </w:p>
                <w:p w:rsidR="00432A25" w:rsidRDefault="00432A25">
                  <w:pPr>
                    <w:keepNext/>
                    <w:keepLines/>
                  </w:pPr>
                </w:p>
                <w:p w:rsidR="00432A25" w:rsidRDefault="00204FF2">
                  <w:pPr>
                    <w:keepNext/>
                    <w:keepLines/>
                  </w:pPr>
                  <w:r>
                    <w:t>PLEASE CHECK THAT TOTAL OF ALL ITEMS IS EQUAL TO 100%</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Q040 - A</w:t>
                  </w:r>
                  <w:proofErr w:type="gramStart"/>
                  <w:r w:rsidRPr="00077FCB">
                    <w:rPr>
                      <w:lang w:val="fr-FR"/>
                    </w:rPr>
                    <w:t>7:</w:t>
                  </w:r>
                  <w:proofErr w:type="gramEnd"/>
                  <w:r w:rsidRPr="00077FCB">
                    <w:rPr>
                      <w:lang w:val="fr-FR"/>
                    </w:rPr>
                    <w:t xml:space="preserve"> Nombre d'arbres ou arbustes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Numeric</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0 | Max = 99</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Combien d’arbres et d’arbustes avez-vous dans votre</w:t>
                  </w:r>
                  <w:r w:rsidRPr="00077FCB">
                    <w:rPr>
                      <w:lang w:val="fr-FR"/>
                    </w:rPr>
                    <w:t xml:space="preserve"> [DISPLAY ANSWER AT A1bis]</w:t>
                  </w:r>
                  <w:r w:rsidRPr="00077FCB">
                    <w:rPr>
                      <w:b/>
                      <w:lang w:val="fr-FR"/>
                    </w:rPr>
                    <w:t>, qu’ils soient isolés ou formant une haie ?</w:t>
                  </w:r>
                </w:p>
              </w:tc>
            </w:tr>
          </w:tbl>
          <w:p w:rsidR="00432A25" w:rsidRPr="00077FCB" w:rsidRDefault="00432A25">
            <w:pPr>
              <w:keepNext/>
              <w:keepLines/>
              <w:rPr>
                <w:lang w:val="fr-FR"/>
              </w:rPr>
            </w:pPr>
          </w:p>
        </w:tc>
      </w:tr>
      <w:tr w:rsidR="00432A25">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Pr="00077FCB" w:rsidRDefault="00204FF2">
                  <w:pPr>
                    <w:keepNext/>
                    <w:keepLines/>
                    <w:rPr>
                      <w:lang w:val="fr-FR"/>
                    </w:rPr>
                  </w:pPr>
                  <w:r w:rsidRPr="00077FCB">
                    <w:rPr>
                      <w:i/>
                      <w:lang w:val="fr-FR"/>
                    </w:rPr>
                    <w:t>Merci de renseigner un nombre, même approximatif.</w:t>
                  </w:r>
                </w:p>
                <w:p w:rsidR="00432A25" w:rsidRDefault="00204FF2">
                  <w:pPr>
                    <w:keepNext/>
                    <w:keepLines/>
                  </w:pPr>
                  <w:r>
                    <w:rPr>
                      <w:i/>
                    </w:rPr>
                    <w:t xml:space="preserve">Si </w:t>
                  </w:r>
                  <w:proofErr w:type="spellStart"/>
                  <w:r>
                    <w:rPr>
                      <w:i/>
                    </w:rPr>
                    <w:t>aucun</w:t>
                  </w:r>
                  <w:proofErr w:type="spellEnd"/>
                  <w:r>
                    <w:rPr>
                      <w:i/>
                    </w:rPr>
                    <w:t xml:space="preserve">, </w:t>
                  </w:r>
                  <w:proofErr w:type="spellStart"/>
                  <w:r>
                    <w:rPr>
                      <w:i/>
                    </w:rPr>
                    <w:t>saisissez</w:t>
                  </w:r>
                  <w:proofErr w:type="spellEnd"/>
                  <w:r>
                    <w:rPr>
                      <w:i/>
                    </w:rPr>
                    <w:t xml:space="preserve"> 0</w:t>
                  </w:r>
                </w:p>
              </w:tc>
            </w:tr>
          </w:tbl>
          <w:p w:rsidR="00432A25" w:rsidRDefault="00432A25">
            <w:pPr>
              <w:keepNext/>
              <w:keepLines/>
            </w:pPr>
          </w:p>
        </w:tc>
      </w:tr>
      <w:tr w:rsidR="00432A25">
        <w:tc>
          <w:tcPr>
            <w:tcW w:w="5000" w:type="pct"/>
          </w:tcPr>
          <w:tbl>
            <w:tblPr>
              <w:tblStyle w:val="OpenText"/>
              <w:tblW w:w="5000" w:type="pct"/>
              <w:tblCellMar>
                <w:bottom w:w="40" w:type="dxa"/>
              </w:tblCellMar>
              <w:tblLook w:val="04A0" w:firstRow="1" w:lastRow="0" w:firstColumn="1" w:lastColumn="0" w:noHBand="0" w:noVBand="1"/>
            </w:tblPr>
            <w:tblGrid>
              <w:gridCol w:w="10461"/>
            </w:tblGrid>
            <w:tr w:rsidR="00432A25">
              <w:trPr>
                <w:trHeight w:val="200"/>
              </w:trPr>
              <w:tc>
                <w:tcPr>
                  <w:tcW w:w="5000" w:type="pct"/>
                </w:tcPr>
                <w:p w:rsidR="00432A25" w:rsidRDefault="00432A25">
                  <w:pPr>
                    <w:keepNext/>
                    <w:keepLines/>
                  </w:pP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MIND THE NOTE IN QUESTION TEXT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Q043 - A</w:t>
                  </w:r>
                  <w:proofErr w:type="gramStart"/>
                  <w:r w:rsidRPr="00077FCB">
                    <w:rPr>
                      <w:lang w:val="fr-FR"/>
                    </w:rPr>
                    <w:t>8:</w:t>
                  </w:r>
                  <w:proofErr w:type="gramEnd"/>
                  <w:r w:rsidRPr="00077FCB">
                    <w:rPr>
                      <w:lang w:val="fr-FR"/>
                    </w:rPr>
                    <w:t xml:space="preserve"> Temps passé à l'entretien de l'espace extérieur</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ins w:id="42" w:author="" w:date="2019-12-13T16:18:00Z">
                    <w:r>
                      <w:t xml:space="preserve"> | Max = 50</w:t>
                    </w:r>
                  </w:ins>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 xml:space="preserve">En moyenne, combien de temps consacrez-vous à l’entretien de votre </w:t>
                  </w:r>
                  <w:r w:rsidRPr="00077FCB">
                    <w:rPr>
                      <w:lang w:val="fr-FR"/>
                    </w:rPr>
                    <w:t xml:space="preserve">[DISPLAY ANSWER AT A1bis] </w:t>
                  </w:r>
                  <w:r w:rsidRPr="00077FCB">
                    <w:rPr>
                      <w:b/>
                      <w:u w:val="single"/>
                      <w:lang w:val="fr-FR"/>
                    </w:rPr>
                    <w:t xml:space="preserve">par semaine </w:t>
                  </w:r>
                  <w:r w:rsidRPr="00077FCB">
                    <w:rPr>
                      <w:b/>
                      <w:lang w:val="fr-FR"/>
                    </w:rPr>
                    <w:t>?</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 xml:space="preserve">Au </w:t>
                  </w:r>
                  <w:proofErr w:type="spellStart"/>
                  <w:r>
                    <w:t>printemps</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En</w:t>
                  </w:r>
                  <w:proofErr w:type="spellEnd"/>
                  <w:r>
                    <w:t xml:space="preserve"> </w:t>
                  </w:r>
                  <w:proofErr w:type="spellStart"/>
                  <w:r>
                    <w:t>été</w:t>
                  </w:r>
                  <w:proofErr w:type="spellEnd"/>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En</w:t>
                  </w:r>
                  <w:proofErr w:type="spellEnd"/>
                  <w:r>
                    <w:t xml:space="preserve"> </w:t>
                  </w:r>
                  <w:proofErr w:type="spellStart"/>
                  <w:r>
                    <w:t>automne</w:t>
                  </w:r>
                  <w:proofErr w:type="spellEnd"/>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spellStart"/>
                  <w:r>
                    <w:t>En</w:t>
                  </w:r>
                  <w:proofErr w:type="spellEnd"/>
                  <w:r>
                    <w:t xml:space="preserve"> hiver</w:t>
                  </w:r>
                </w:p>
              </w:tc>
            </w:tr>
          </w:tbl>
          <w:p w:rsidR="00432A25" w:rsidRDefault="00432A25">
            <w:pPr>
              <w:keepNext/>
              <w:keepLines/>
            </w:pPr>
          </w:p>
        </w:tc>
      </w:tr>
      <w:tr w:rsidR="00432A25" w:rsidRPr="00077FCB">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Default="00204FF2">
                  <w:pPr>
                    <w:keepNext/>
                    <w:keepLines/>
                  </w:pPr>
                  <w:r>
                    <w:rPr>
                      <w:b/>
                    </w:rPr>
                    <w:t>Scripter notes:</w:t>
                  </w:r>
                  <w:r>
                    <w:t xml:space="preserve"> MIND THE NOTE IN QUESTION TEXT</w:t>
                  </w:r>
                </w:p>
                <w:p w:rsidR="00432A25" w:rsidRDefault="00432A25">
                  <w:pPr>
                    <w:keepNext/>
                    <w:keepLines/>
                  </w:pPr>
                </w:p>
                <w:p w:rsidR="00432A25" w:rsidRDefault="00204FF2">
                  <w:pPr>
                    <w:keepNext/>
                    <w:keepLines/>
                  </w:pPr>
                  <w:r>
                    <w:t>ENTER NUMERIC BOX FOR EACH ANSWER, AND WRITE "</w:t>
                  </w:r>
                  <w:proofErr w:type="spellStart"/>
                  <w:r>
                    <w:t>heure</w:t>
                  </w:r>
                  <w:proofErr w:type="spellEnd"/>
                  <w:r>
                    <w:t xml:space="preserve">(s) par </w:t>
                  </w:r>
                  <w:proofErr w:type="spellStart"/>
                  <w:r>
                    <w:t>semaine</w:t>
                  </w:r>
                  <w:proofErr w:type="spellEnd"/>
                  <w:r>
                    <w:t>" JUST BESIDE NUMERIC BOXES</w:t>
                  </w:r>
                </w:p>
                <w:p w:rsidR="00432A25" w:rsidRPr="00077FCB" w:rsidRDefault="00204FF2">
                  <w:pPr>
                    <w:keepNext/>
                    <w:keepLines/>
                    <w:rPr>
                      <w:lang w:val="fr-FR"/>
                    </w:rPr>
                  </w:pPr>
                  <w:r w:rsidRPr="00077FCB">
                    <w:rPr>
                      <w:lang w:val="fr-FR"/>
                    </w:rPr>
                    <w:t>FOR EXEMPLE : "Au printemps : … heures par semaine"</w:t>
                  </w:r>
                </w:p>
                <w:p w:rsidR="00432A25" w:rsidRPr="00077FCB" w:rsidRDefault="00432A25">
                  <w:pPr>
                    <w:keepNext/>
                    <w:keepLines/>
                    <w:rPr>
                      <w:lang w:val="fr-FR"/>
                    </w:rPr>
                  </w:pP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Q045 - A</w:t>
                  </w:r>
                  <w:proofErr w:type="gramStart"/>
                  <w:r w:rsidRPr="00077FCB">
                    <w:rPr>
                      <w:lang w:val="fr-FR"/>
                    </w:rPr>
                    <w:t>9:</w:t>
                  </w:r>
                  <w:proofErr w:type="gramEnd"/>
                  <w:r w:rsidRPr="00077FCB">
                    <w:rPr>
                      <w:lang w:val="fr-FR"/>
                    </w:rPr>
                    <w:t xml:space="preserve"> Attitudes espaces extérieurs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16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êtes-vous d’accord avec les affirmations suivantes concernant les espaces extérieurs de votre logement (jardin, terrasses, balcons)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Tout à fait </w:t>
                  </w:r>
                  <w:proofErr w:type="spellStart"/>
                  <w:r>
                    <w:t>d’accord</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Plutôt</w:t>
                  </w:r>
                  <w:proofErr w:type="spellEnd"/>
                  <w:r>
                    <w:t xml:space="preserve"> </w:t>
                  </w:r>
                  <w:proofErr w:type="spellStart"/>
                  <w:r>
                    <w:t>d’accord</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Plutôt</w:t>
                  </w:r>
                  <w:proofErr w:type="spellEnd"/>
                  <w:r>
                    <w:t xml:space="preserve"> pas </w:t>
                  </w:r>
                  <w:proofErr w:type="spellStart"/>
                  <w:r>
                    <w:t>d’accord</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Pas du tout </w:t>
                  </w:r>
                  <w:proofErr w:type="spellStart"/>
                  <w:r>
                    <w:t>d’accord</w:t>
                  </w:r>
                  <w:proofErr w:type="spellEnd"/>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 xml:space="preserve">J’accorde beaucoup d’importance à l’aménagement des espaces extérieurs </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Je m’intéresse beaucoup aux nouveautés concernant l’aménagement des espaces extérieurs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Je recherche souvent des informations sur l’aménagement des espaces extérieurs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Je recherche souvent des informations sur l’entretien des espaces extérieurs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Je préfère que les espaces extérieurs soient plutôt sauvages que très entretenus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Les espaces extérieurs sont pour moi plutôt des espaces de loisirs que de décoration</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 potager est très important pour moi</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Je m’investis beaucoup dans l’aménagement et l’entretien des espaces extérieurs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Je privilégie les produits éco-responsables dans l’aménagement et l’entretien des espaces extérieurs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J’aime fréquenter souvent les magasins de jardinage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 jardinage est une activité agréable, délassante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J’investis beaucoup d’argent dans l’aménagement et l’entretien de mes espaces extérieurs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Il m’arrive de regarder des vidéos, des tutoriels de jardinage sur Internet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Mon espace extérieur est un véritable lieu de vie pour moi</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J’accorde beaucoup d’importance à la décoration de mes espaces extérieurs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J’attache beaucoup d’importance aux phénomènes naturels lorsque je jardine : saints de glaces, phases de la lune …</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Q046 - A</w:t>
                  </w:r>
                  <w:proofErr w:type="gramStart"/>
                  <w:r w:rsidRPr="00077FCB">
                    <w:rPr>
                      <w:lang w:val="fr-FR"/>
                    </w:rPr>
                    <w:t>10:</w:t>
                  </w:r>
                  <w:proofErr w:type="gramEnd"/>
                  <w:r w:rsidRPr="00077FCB">
                    <w:rPr>
                      <w:lang w:val="fr-FR"/>
                    </w:rPr>
                    <w:t xml:space="preserve"> Images espaces extérieurs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êtes-vous d’accord avec les affirmations suivantes concernant les espaces extérieurs de votre logement (jardin, terrasses, balcons)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Tout à fait </w:t>
                  </w:r>
                  <w:proofErr w:type="spellStart"/>
                  <w:r>
                    <w:t>d’accord</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Plutôt</w:t>
                  </w:r>
                  <w:proofErr w:type="spellEnd"/>
                  <w:r>
                    <w:t xml:space="preserve"> </w:t>
                  </w:r>
                  <w:proofErr w:type="spellStart"/>
                  <w:r>
                    <w:t>d’accord</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Plutôt</w:t>
                  </w:r>
                  <w:proofErr w:type="spellEnd"/>
                  <w:r>
                    <w:t xml:space="preserve"> pas </w:t>
                  </w:r>
                  <w:proofErr w:type="spellStart"/>
                  <w:r>
                    <w:t>d’accord</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Pas du tout </w:t>
                  </w:r>
                  <w:proofErr w:type="spellStart"/>
                  <w:r>
                    <w:t>d’accord</w:t>
                  </w:r>
                  <w:proofErr w:type="spellEnd"/>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Les espaces extérieurs permettent de rester en contact avec la nature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Les espaces extérieurs valorisent les biens immobiliers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Les espaces extérieurs sont avant tout des espaces utilitaires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Les espaces extérieurs permettent d’accéder à davantage d’activités de loisirs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Les espaces extérieurs sont des vecteurs de bonheur et de plaisirs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Les espaces extérieurs sont surtout des sources de contraintes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Les espaces extérieurs donnent une meilleure image de vous-même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Les espaces extérieurs vous permettent de faire des économies grâce à la culture de fruits et légumes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Q047 - A</w:t>
                  </w:r>
                  <w:proofErr w:type="gramStart"/>
                  <w:r w:rsidRPr="00077FCB">
                    <w:rPr>
                      <w:lang w:val="fr-FR"/>
                    </w:rPr>
                    <w:t>11:</w:t>
                  </w:r>
                  <w:proofErr w:type="gramEnd"/>
                  <w:r w:rsidRPr="00077FCB">
                    <w:rPr>
                      <w:lang w:val="fr-FR"/>
                    </w:rPr>
                    <w:t xml:space="preserve"> Valeur émotionnelle espaces extérieurs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13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Pour vous, les espaces extérieurs de votre logement (jardin, terrasses, balcons) sont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Tout à fait </w:t>
                  </w:r>
                  <w:proofErr w:type="spellStart"/>
                  <w:r>
                    <w:t>d’accord</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Plutôt</w:t>
                  </w:r>
                  <w:proofErr w:type="spellEnd"/>
                  <w:r>
                    <w:t xml:space="preserve"> </w:t>
                  </w:r>
                  <w:proofErr w:type="spellStart"/>
                  <w:r>
                    <w:t>d’accord</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Plutôt</w:t>
                  </w:r>
                  <w:proofErr w:type="spellEnd"/>
                  <w:r>
                    <w:t xml:space="preserve"> pas </w:t>
                  </w:r>
                  <w:proofErr w:type="spellStart"/>
                  <w:r>
                    <w:t>d’accord</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Pas du tout </w:t>
                  </w:r>
                  <w:proofErr w:type="spellStart"/>
                  <w:r>
                    <w:t>d’accord</w:t>
                  </w:r>
                  <w:proofErr w:type="spellEnd"/>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Une source de bonheurs partagés en famille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Davantage de convivialité au quotidien</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Une vraie bulle d’air dans votre vie de tous les jours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Une véritable pièce en plus dans votre logement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moyen de se resourcer, de refaire le plein d’énergie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lieu privilégié pour recevoir et manger dehors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Votre contact privilégié avec le vert, la nature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Votre espace favori de loisirs et de liberté</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moyen unique de découverte de notre environnement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moyen de réaliser jusqu’au bout quelque chose de vos propres mains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 xml:space="preserve">Un moyen de transmettre des connaissances, des pratiques qu’il est indispensable de perpétuer  </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moyen de participer à la préservation de notre environnement (lutte contre le réchauffement climatique, préservation des abeilles et des insectes mellifères, …)</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moyen vous permettant de rester en bonne santé (en récoltant vos propres fruits et légumes par exemple)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rsidRPr="00077FCB">
                          <w:rPr>
                            <w:lang w:val="fr-FR"/>
                          </w:rPr>
                          <w:t xml:space="preserve">B002 - </w:t>
                        </w:r>
                        <w:proofErr w:type="gramStart"/>
                        <w:r w:rsidRPr="00077FCB">
                          <w:rPr>
                            <w:lang w:val="fr-FR"/>
                          </w:rPr>
                          <w:t>A:</w:t>
                        </w:r>
                        <w:proofErr w:type="gramEnd"/>
                        <w:r w:rsidRPr="00077FCB">
                          <w:rPr>
                            <w:lang w:val="fr-FR"/>
                          </w:rPr>
                          <w:t xml:space="preserve"> Bloc A : Qui sont les accédants ? </w:t>
                        </w:r>
                        <w:proofErr w:type="spellStart"/>
                        <w:r>
                          <w:t>Caractéristiques</w:t>
                        </w:r>
                        <w:proofErr w:type="spellEnd"/>
                        <w:r>
                          <w:t xml:space="preserve"> du </w:t>
                        </w:r>
                        <w:proofErr w:type="spellStart"/>
                        <w:r>
                          <w:t>jardin</w:t>
                        </w:r>
                        <w:proofErr w:type="spellEnd"/>
                        <w:r>
                          <w:t xml:space="preserve"> / </w:t>
                        </w:r>
                        <w:proofErr w:type="spellStart"/>
                        <w:proofErr w:type="gramStart"/>
                        <w:r>
                          <w:t>terrasse</w:t>
                        </w:r>
                        <w:proofErr w:type="spellEnd"/>
                        <w:r>
                          <w:t xml:space="preserve"> ?</w:t>
                        </w:r>
                        <w:proofErr w:type="gram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 xml:space="preserve">B003 - </w:t>
                        </w:r>
                        <w:proofErr w:type="gramStart"/>
                        <w:r w:rsidRPr="00077FCB">
                          <w:rPr>
                            <w:lang w:val="fr-FR"/>
                          </w:rPr>
                          <w:t>B:</w:t>
                        </w:r>
                        <w:proofErr w:type="gramEnd"/>
                        <w:r w:rsidRPr="00077FCB">
                          <w:rPr>
                            <w:lang w:val="fr-FR"/>
                          </w:rPr>
                          <w:t xml:space="preserve"> Bloc B : Quelles pratiques collaboratives et événementielles ?</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Q048 - B</w:t>
                  </w:r>
                  <w:proofErr w:type="gramStart"/>
                  <w:r w:rsidRPr="00077FCB">
                    <w:rPr>
                      <w:lang w:val="fr-FR"/>
                    </w:rPr>
                    <w:t>1:</w:t>
                  </w:r>
                  <w:proofErr w:type="gramEnd"/>
                  <w:r w:rsidRPr="00077FCB">
                    <w:rPr>
                      <w:lang w:val="fr-FR"/>
                    </w:rPr>
                    <w:t xml:space="preserve"> Fréquence emprunt outils jardinage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2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A quelle fréquence vous arrive-t-il d’emprunter des outils de jardinage à vos proches ou à vos connaissances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A chaque fois que vous jardinez ou presque</w:t>
                  </w: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Environ une fois sur deux</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Plus </w:t>
                  </w:r>
                  <w:proofErr w:type="spellStart"/>
                  <w:r>
                    <w:t>rarement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Petit </w:t>
                  </w:r>
                  <w:proofErr w:type="spellStart"/>
                  <w:r>
                    <w:t>outillage</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Gros </w:t>
                  </w:r>
                  <w:proofErr w:type="spellStart"/>
                  <w:r>
                    <w:rPr>
                      <w:rFonts w:eastAsia="Verdana" w:cs="Verdana"/>
                    </w:rPr>
                    <w:t>outillage</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Q049 - B</w:t>
                  </w:r>
                  <w:proofErr w:type="gramStart"/>
                  <w:r w:rsidRPr="00077FCB">
                    <w:rPr>
                      <w:lang w:val="fr-FR"/>
                    </w:rPr>
                    <w:t>2:</w:t>
                  </w:r>
                  <w:proofErr w:type="gramEnd"/>
                  <w:r w:rsidRPr="00077FCB">
                    <w:rPr>
                      <w:lang w:val="fr-FR"/>
                    </w:rPr>
                    <w:t xml:space="preserve"> Fréquence prêt outils jardinage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2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A quelle fréquence vous arrive-t-il de prêter des outils de jardinage à vos proches ou à vos connaissances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A chaque fois que vous jardinez ou presque</w:t>
                  </w: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Environ une fois sur deux</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Plus </w:t>
                  </w:r>
                  <w:proofErr w:type="spellStart"/>
                  <w:r>
                    <w:t>rarement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Petit </w:t>
                  </w:r>
                  <w:proofErr w:type="spellStart"/>
                  <w:r>
                    <w:t>outillage</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Gros </w:t>
                  </w:r>
                  <w:proofErr w:type="spellStart"/>
                  <w:r>
                    <w:rPr>
                      <w:rFonts w:eastAsia="Verdana" w:cs="Verdana"/>
                    </w:rPr>
                    <w:t>outillage</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Q050 - B</w:t>
                  </w:r>
                  <w:proofErr w:type="gramStart"/>
                  <w:r w:rsidRPr="00077FCB">
                    <w:rPr>
                      <w:lang w:val="fr-FR"/>
                    </w:rPr>
                    <w:t>3:</w:t>
                  </w:r>
                  <w:proofErr w:type="gramEnd"/>
                  <w:r w:rsidRPr="00077FCB">
                    <w:rPr>
                      <w:lang w:val="fr-FR"/>
                    </w:rPr>
                    <w:t xml:space="preserve"> Fréquence échange/dons graines ou plants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 xml:space="preserve">Hormis en hiver, à quelle fréquence vous arrive-t-il d’échanger ou de donner </w:t>
                  </w:r>
                  <w:r w:rsidRPr="00077FCB">
                    <w:rPr>
                      <w:b/>
                      <w:u w:val="single"/>
                      <w:lang w:val="fr-FR"/>
                    </w:rPr>
                    <w:t>des graines ou des plants</w:t>
                  </w:r>
                  <w:r w:rsidRPr="00077FCB">
                    <w:rPr>
                      <w:b/>
                      <w:lang w:val="fr-FR"/>
                    </w:rPr>
                    <w:t xml:space="preserve"> à vos proches ou à vos connaissances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rsidRPr="00077FCB">
              <w:trPr>
                <w:trHeight w:val="200"/>
              </w:trPr>
              <w:tc>
                <w:tcPr>
                  <w:tcW w:w="250" w:type="pct"/>
                </w:tcPr>
                <w:p w:rsidR="00432A25" w:rsidRDefault="00204FF2">
                  <w:pPr>
                    <w:keepNext/>
                    <w:keepLines/>
                  </w:pPr>
                  <w:r>
                    <w:t>1</w:t>
                  </w:r>
                </w:p>
              </w:tc>
              <w:tc>
                <w:tcPr>
                  <w:tcW w:w="2500" w:type="pct"/>
                </w:tcPr>
                <w:p w:rsidR="00432A25" w:rsidRPr="00077FCB" w:rsidRDefault="00204FF2">
                  <w:pPr>
                    <w:keepNext/>
                    <w:keepLines/>
                    <w:rPr>
                      <w:lang w:val="fr-FR"/>
                    </w:rPr>
                  </w:pPr>
                  <w:r w:rsidRPr="00077FCB">
                    <w:rPr>
                      <w:lang w:val="fr-FR"/>
                    </w:rPr>
                    <w:t>Tous les mois ou plus souvent</w:t>
                  </w:r>
                </w:p>
              </w:tc>
            </w:tr>
            <w:tr w:rsidR="00432A25" w:rsidRPr="00077FCB">
              <w:trPr>
                <w:trHeight w:val="200"/>
              </w:trPr>
              <w:tc>
                <w:tcPr>
                  <w:tcW w:w="250" w:type="pct"/>
                </w:tcPr>
                <w:p w:rsidR="00432A25" w:rsidRDefault="00204FF2">
                  <w:pPr>
                    <w:keepNext/>
                    <w:keepLines/>
                  </w:pPr>
                  <w:r>
                    <w:t>2</w:t>
                  </w:r>
                </w:p>
              </w:tc>
              <w:tc>
                <w:tcPr>
                  <w:tcW w:w="2500" w:type="pct"/>
                </w:tcPr>
                <w:p w:rsidR="00432A25" w:rsidRPr="00077FCB" w:rsidRDefault="00204FF2">
                  <w:pPr>
                    <w:keepNext/>
                    <w:keepLines/>
                    <w:rPr>
                      <w:lang w:val="fr-FR"/>
                    </w:rPr>
                  </w:pPr>
                  <w:r w:rsidRPr="00077FCB">
                    <w:rPr>
                      <w:lang w:val="fr-FR"/>
                    </w:rPr>
                    <w:t>Tous les deux ou trois mois</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Plus </w:t>
                  </w:r>
                  <w:proofErr w:type="spellStart"/>
                  <w:r>
                    <w:t>rarement</w:t>
                  </w:r>
                  <w:proofErr w:type="spellEnd"/>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Jamais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Q051 - B</w:t>
                  </w:r>
                  <w:proofErr w:type="gramStart"/>
                  <w:r w:rsidRPr="00077FCB">
                    <w:rPr>
                      <w:lang w:val="fr-FR"/>
                    </w:rPr>
                    <w:t>4:</w:t>
                  </w:r>
                  <w:proofErr w:type="gramEnd"/>
                  <w:r w:rsidRPr="00077FCB">
                    <w:rPr>
                      <w:lang w:val="fr-FR"/>
                    </w:rPr>
                    <w:t xml:space="preserve"> Fréquence échange/dons récoltes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 xml:space="preserve">Hormis en hiver, à quelle fréquence vous arrive-t-il d’échanger ou de donner </w:t>
                  </w:r>
                  <w:r w:rsidRPr="00077FCB">
                    <w:rPr>
                      <w:b/>
                      <w:u w:val="single"/>
                      <w:lang w:val="fr-FR"/>
                    </w:rPr>
                    <w:t>vos récoltes de fruits ou légumes</w:t>
                  </w:r>
                  <w:r w:rsidRPr="00077FCB">
                    <w:rPr>
                      <w:b/>
                      <w:lang w:val="fr-FR"/>
                    </w:rPr>
                    <w:t xml:space="preserve"> à vos proches ou à vos connaissances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rsidRPr="00077FCB">
              <w:trPr>
                <w:trHeight w:val="200"/>
              </w:trPr>
              <w:tc>
                <w:tcPr>
                  <w:tcW w:w="250" w:type="pct"/>
                </w:tcPr>
                <w:p w:rsidR="00432A25" w:rsidRDefault="00204FF2">
                  <w:pPr>
                    <w:keepNext/>
                    <w:keepLines/>
                  </w:pPr>
                  <w:r>
                    <w:t>1</w:t>
                  </w:r>
                </w:p>
              </w:tc>
              <w:tc>
                <w:tcPr>
                  <w:tcW w:w="2500" w:type="pct"/>
                </w:tcPr>
                <w:p w:rsidR="00432A25" w:rsidRPr="00077FCB" w:rsidRDefault="00204FF2">
                  <w:pPr>
                    <w:keepNext/>
                    <w:keepLines/>
                    <w:rPr>
                      <w:lang w:val="fr-FR"/>
                    </w:rPr>
                  </w:pPr>
                  <w:r w:rsidRPr="00077FCB">
                    <w:rPr>
                      <w:lang w:val="fr-FR"/>
                    </w:rPr>
                    <w:t>Tous les mois ou plus souvent</w:t>
                  </w:r>
                </w:p>
              </w:tc>
            </w:tr>
            <w:tr w:rsidR="00432A25" w:rsidRPr="00077FCB">
              <w:trPr>
                <w:trHeight w:val="200"/>
              </w:trPr>
              <w:tc>
                <w:tcPr>
                  <w:tcW w:w="250" w:type="pct"/>
                </w:tcPr>
                <w:p w:rsidR="00432A25" w:rsidRDefault="00204FF2">
                  <w:pPr>
                    <w:keepNext/>
                    <w:keepLines/>
                  </w:pPr>
                  <w:r>
                    <w:t>2</w:t>
                  </w:r>
                </w:p>
              </w:tc>
              <w:tc>
                <w:tcPr>
                  <w:tcW w:w="2500" w:type="pct"/>
                </w:tcPr>
                <w:p w:rsidR="00432A25" w:rsidRPr="00077FCB" w:rsidRDefault="00204FF2">
                  <w:pPr>
                    <w:keepNext/>
                    <w:keepLines/>
                    <w:rPr>
                      <w:lang w:val="fr-FR"/>
                    </w:rPr>
                  </w:pPr>
                  <w:r w:rsidRPr="00077FCB">
                    <w:rPr>
                      <w:lang w:val="fr-FR"/>
                    </w:rPr>
                    <w:t>Tous les deux ou trois mois</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Plus </w:t>
                  </w:r>
                  <w:proofErr w:type="spellStart"/>
                  <w:r>
                    <w:t>rarement</w:t>
                  </w:r>
                  <w:proofErr w:type="spellEnd"/>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Jamais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lastRenderedPageBreak/>
                    <w:t xml:space="preserve">Q052 - B5: </w:t>
                  </w:r>
                  <w:proofErr w:type="spellStart"/>
                  <w:r>
                    <w:t>Fréquence</w:t>
                  </w:r>
                  <w:proofErr w:type="spellEnd"/>
                  <w:r>
                    <w:t xml:space="preserve"> partage best practices </w:t>
                  </w:r>
                  <w:proofErr w:type="spellStart"/>
                  <w:r>
                    <w:t>jardinage</w:t>
                  </w:r>
                  <w:proofErr w:type="spell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6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A quelle fréquence vous arrive-t-il de partager des bonnes pratiques en matière de jardinage ou d’aménagement de vos espaces extérieurs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Très</w:t>
                  </w:r>
                  <w:proofErr w:type="spellEnd"/>
                  <w:r>
                    <w:t xml:space="preserve"> </w:t>
                  </w:r>
                  <w:proofErr w:type="spellStart"/>
                  <w:r>
                    <w:t>souvent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Assez</w:t>
                  </w:r>
                  <w:proofErr w:type="spellEnd"/>
                  <w:r>
                    <w:t xml:space="preserve"> </w:t>
                  </w:r>
                  <w:proofErr w:type="spellStart"/>
                  <w:r>
                    <w:t>souvent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Assez</w:t>
                  </w:r>
                  <w:proofErr w:type="spellEnd"/>
                  <w:r>
                    <w:t xml:space="preserve"> </w:t>
                  </w:r>
                  <w:proofErr w:type="spellStart"/>
                  <w:r>
                    <w:t>rarement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Avec des </w:t>
                  </w:r>
                  <w:proofErr w:type="spellStart"/>
                  <w:r>
                    <w:t>proches</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Sur des fêtes/foires/salons/expositions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 xml:space="preserve">En ligne sur les réseaux sociaux, des blogs, </w:t>
                  </w:r>
                  <w:proofErr w:type="spellStart"/>
                  <w:r w:rsidRPr="00077FCB">
                    <w:rPr>
                      <w:rFonts w:eastAsia="Verdana" w:cs="Verdana"/>
                      <w:lang w:val="fr-FR"/>
                    </w:rPr>
                    <w:t>etc</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Sur des sites Internet spécialisés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En</w:t>
                  </w:r>
                  <w:proofErr w:type="spellEnd"/>
                  <w:r>
                    <w:rPr>
                      <w:rFonts w:eastAsia="Verdana" w:cs="Verdana"/>
                    </w:rPr>
                    <w:t xml:space="preserve"> points de vente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Dans des </w:t>
                  </w:r>
                  <w:proofErr w:type="spellStart"/>
                  <w:r>
                    <w:rPr>
                      <w:rFonts w:eastAsia="Verdana" w:cs="Verdana"/>
                    </w:rPr>
                    <w:t>jardins</w:t>
                  </w:r>
                  <w:proofErr w:type="spellEnd"/>
                  <w:r>
                    <w:rPr>
                      <w:rFonts w:eastAsia="Verdana" w:cs="Verdana"/>
                    </w:rPr>
                    <w:t xml:space="preserve"> </w:t>
                  </w:r>
                  <w:proofErr w:type="spellStart"/>
                  <w:r>
                    <w:rPr>
                      <w:rFonts w:eastAsia="Verdana" w:cs="Verdana"/>
                    </w:rPr>
                    <w:t>partagés</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Q053 - B</w:t>
                  </w:r>
                  <w:proofErr w:type="gramStart"/>
                  <w:r w:rsidRPr="00077FCB">
                    <w:rPr>
                      <w:lang w:val="fr-FR"/>
                    </w:rPr>
                    <w:t>6:</w:t>
                  </w:r>
                  <w:proofErr w:type="gramEnd"/>
                  <w:r w:rsidRPr="00077FCB">
                    <w:rPr>
                      <w:lang w:val="fr-FR"/>
                    </w:rPr>
                    <w:t xml:space="preserve"> Fréquence visite de lieux/expo dédiées à l'aménagement des espaces extérieurs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 xml:space="preserve">Vous arrive-t-il, même occasionnellement, d’aller visiter des lieux ou de participer à des événements spécifiquement consacrés à l’aménagement ou à l’entretien des espaces extérieurs (jardins, terrasses, balcons) ? </w:t>
                  </w:r>
                </w:p>
                <w:p w:rsidR="00432A25" w:rsidRPr="00077FCB" w:rsidRDefault="00204FF2">
                  <w:pPr>
                    <w:keepNext/>
                    <w:keepLines/>
                    <w:rPr>
                      <w:lang w:val="fr-FR"/>
                    </w:rPr>
                  </w:pPr>
                  <w:r w:rsidRPr="00077FCB">
                    <w:rPr>
                      <w:b/>
                      <w:lang w:val="fr-FR"/>
                    </w:rPr>
                    <w:t>Il peut s’agir par exemple du Parc Floral à Paris, de roseraies, de salons, foires ou expositions, de la fête des jardins,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rsidRPr="00077FCB">
              <w:trPr>
                <w:trHeight w:val="200"/>
              </w:trPr>
              <w:tc>
                <w:tcPr>
                  <w:tcW w:w="250" w:type="pct"/>
                </w:tcPr>
                <w:p w:rsidR="00432A25" w:rsidRDefault="00204FF2">
                  <w:pPr>
                    <w:keepNext/>
                    <w:keepLines/>
                  </w:pPr>
                  <w:r>
                    <w:t>1</w:t>
                  </w:r>
                </w:p>
              </w:tc>
              <w:tc>
                <w:tcPr>
                  <w:tcW w:w="2500" w:type="pct"/>
                </w:tcPr>
                <w:p w:rsidR="00432A25" w:rsidRPr="00077FCB" w:rsidRDefault="00204FF2">
                  <w:pPr>
                    <w:keepNext/>
                    <w:keepLines/>
                    <w:rPr>
                      <w:lang w:val="fr-FR"/>
                    </w:rPr>
                  </w:pPr>
                  <w:r w:rsidRPr="00077FCB">
                    <w:rPr>
                      <w:lang w:val="fr-FR"/>
                    </w:rPr>
                    <w:t>Oui, plusieurs fois par an</w:t>
                  </w:r>
                </w:p>
              </w:tc>
            </w:tr>
            <w:tr w:rsidR="00432A25" w:rsidRPr="00077FCB">
              <w:trPr>
                <w:trHeight w:val="200"/>
              </w:trPr>
              <w:tc>
                <w:tcPr>
                  <w:tcW w:w="250" w:type="pct"/>
                </w:tcPr>
                <w:p w:rsidR="00432A25" w:rsidRDefault="00204FF2">
                  <w:pPr>
                    <w:keepNext/>
                    <w:keepLines/>
                  </w:pPr>
                  <w:r>
                    <w:t>2</w:t>
                  </w:r>
                </w:p>
              </w:tc>
              <w:tc>
                <w:tcPr>
                  <w:tcW w:w="2500" w:type="pct"/>
                </w:tcPr>
                <w:p w:rsidR="00432A25" w:rsidRPr="00077FCB" w:rsidRDefault="00204FF2">
                  <w:pPr>
                    <w:keepNext/>
                    <w:keepLines/>
                    <w:rPr>
                      <w:lang w:val="fr-FR"/>
                    </w:rPr>
                  </w:pPr>
                  <w:r w:rsidRPr="00077FCB">
                    <w:rPr>
                      <w:lang w:val="fr-FR"/>
                    </w:rPr>
                    <w:t>Oui, une fois par an en moyenne</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Oui</w:t>
                  </w:r>
                  <w:proofErr w:type="spellEnd"/>
                  <w:r>
                    <w:t xml:space="preserve">, plus </w:t>
                  </w:r>
                  <w:proofErr w:type="spellStart"/>
                  <w:r>
                    <w:t>rarement</w:t>
                  </w:r>
                  <w:proofErr w:type="spellEnd"/>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Non, jamais</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 xml:space="preserve">B003 - </w:t>
                        </w:r>
                        <w:proofErr w:type="gramStart"/>
                        <w:r w:rsidRPr="00077FCB">
                          <w:rPr>
                            <w:lang w:val="fr-FR"/>
                          </w:rPr>
                          <w:t>B:</w:t>
                        </w:r>
                        <w:proofErr w:type="gramEnd"/>
                        <w:r w:rsidRPr="00077FCB">
                          <w:rPr>
                            <w:lang w:val="fr-FR"/>
                          </w:rPr>
                          <w:t xml:space="preserve"> Bloc B : Quelles pratiques collaboratives et événementielles ?</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 xml:space="preserve">B004 - </w:t>
                        </w:r>
                        <w:proofErr w:type="gramStart"/>
                        <w:r w:rsidRPr="00077FCB">
                          <w:rPr>
                            <w:lang w:val="fr-FR"/>
                          </w:rPr>
                          <w:t>C:</w:t>
                        </w:r>
                        <w:proofErr w:type="gramEnd"/>
                        <w:r w:rsidRPr="00077FCB">
                          <w:rPr>
                            <w:lang w:val="fr-FR"/>
                          </w:rPr>
                          <w:t xml:space="preserve"> Bloc C : Quels usages digitaux en lien avec le jardin / la terrasse ?</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Q054 - C</w:t>
                  </w:r>
                  <w:proofErr w:type="gramStart"/>
                  <w:r w:rsidRPr="00077FCB">
                    <w:rPr>
                      <w:lang w:val="fr-FR"/>
                    </w:rPr>
                    <w:t>1:</w:t>
                  </w:r>
                  <w:proofErr w:type="gramEnd"/>
                  <w:r w:rsidRPr="00077FCB">
                    <w:rPr>
                      <w:lang w:val="fr-FR"/>
                    </w:rPr>
                    <w:t xml:space="preserve"> Fréquence consultation sites dédiés au jardinage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9 | Number of columns: 5</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A quelle fréquence consultez-vous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1253"/>
              <w:gridCol w:w="1252"/>
              <w:gridCol w:w="1252"/>
              <w:gridCol w:w="1252"/>
              <w:gridCol w:w="1252"/>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600" w:type="pct"/>
                </w:tcPr>
                <w:p w:rsidR="00432A25" w:rsidRDefault="00432A25">
                  <w:pPr>
                    <w:keepNext/>
                    <w:keepLines/>
                  </w:pPr>
                </w:p>
              </w:tc>
              <w:tc>
                <w:tcPr>
                  <w:tcW w:w="6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Tous les jours ou presque</w:t>
                  </w:r>
                </w:p>
              </w:tc>
              <w:tc>
                <w:tcPr>
                  <w:tcW w:w="6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Au moins une fois par semaine</w:t>
                  </w:r>
                </w:p>
              </w:tc>
              <w:tc>
                <w:tcPr>
                  <w:tcW w:w="6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Une à trois fois par mois</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Moins</w:t>
                  </w:r>
                  <w:proofErr w:type="spellEnd"/>
                  <w:r>
                    <w:t xml:space="preserve"> </w:t>
                  </w:r>
                  <w:proofErr w:type="spellStart"/>
                  <w:r>
                    <w:t>souvent</w:t>
                  </w:r>
                  <w:proofErr w:type="spellEnd"/>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Des sites Internet d’enseignes de jardinerie</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sites Internet d’enseignes de bricolage</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blogs d’expert en aménagement et entretien des espaces extérieurs</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pages/groupes Facebook dédiés à l’aménagement ou à l’entretien des espaces extérieurs</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pages Pinterest centrées sur le jardinage, la décoration ou l’entretien des espaces extérieurs</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profils Instagram centrés sur le jardinage, la décoration ou l’entretien des espaces extérieurs</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forums de discussion sur Internet, centrés sur le jardinage, la décoration ou l’entretien des espaces extérieurs</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sites Internet de fabricants ou de marques de produits pour d’aménagement ou d’entretien des espaces extérieurs</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sites Internet de magazines spécialisés dans l’aménagement et entretien des espaces extérieurs</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Q056 - C</w:t>
                  </w:r>
                  <w:proofErr w:type="gramStart"/>
                  <w:r w:rsidRPr="00077FCB">
                    <w:rPr>
                      <w:lang w:val="fr-FR"/>
                    </w:rPr>
                    <w:t>2:</w:t>
                  </w:r>
                  <w:proofErr w:type="gramEnd"/>
                  <w:r w:rsidRPr="00077FCB">
                    <w:rPr>
                      <w:lang w:val="fr-FR"/>
                    </w:rPr>
                    <w:t xml:space="preserve"> Sites internet utilisés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Sur quel(s) site(s) vous arrive-t-il, ne serait-ce que de temps en temps, d’aller rechercher des informations sur l’aménagement ou l’entretien de vos espaces extérieurs ?</w:t>
                  </w:r>
                </w:p>
              </w:tc>
            </w:tr>
          </w:tbl>
          <w:p w:rsidR="00432A25" w:rsidRPr="00077FCB" w:rsidRDefault="00432A25">
            <w:pPr>
              <w:keepNext/>
              <w:keepLines/>
              <w:rPr>
                <w:lang w:val="fr-FR"/>
              </w:rPr>
            </w:pPr>
          </w:p>
        </w:tc>
      </w:tr>
      <w:tr w:rsidR="00432A25">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proofErr w:type="spellStart"/>
                  <w:r>
                    <w:rPr>
                      <w:i/>
                    </w:rPr>
                    <w:t>Plusieurs</w:t>
                  </w:r>
                  <w:proofErr w:type="spellEnd"/>
                  <w:r>
                    <w:rPr>
                      <w:i/>
                    </w:rPr>
                    <w:t xml:space="preserve"> </w:t>
                  </w:r>
                  <w:proofErr w:type="spellStart"/>
                  <w:r>
                    <w:rPr>
                      <w:i/>
                    </w:rPr>
                    <w:t>réponses</w:t>
                  </w:r>
                  <w:proofErr w:type="spellEnd"/>
                  <w:r>
                    <w:rPr>
                      <w:i/>
                    </w:rPr>
                    <w:t xml:space="preserve"> </w:t>
                  </w:r>
                  <w:proofErr w:type="spellStart"/>
                  <w:r>
                    <w:rPr>
                      <w:i/>
                    </w:rPr>
                    <w:t>possibles</w:t>
                  </w:r>
                  <w:proofErr w:type="spellEnd"/>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Random</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Jardiland.com</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Truffaut.com</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Leroymerlin.fr</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r>
                    <w:t>Manomano.fr</w:t>
                  </w:r>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r>
                    <w:t>Jardiner-malin.fr</w:t>
                  </w:r>
                </w:p>
              </w:tc>
            </w:tr>
            <w:tr w:rsidR="00432A25">
              <w:trPr>
                <w:trHeight w:val="200"/>
              </w:trPr>
              <w:tc>
                <w:tcPr>
                  <w:tcW w:w="250" w:type="pct"/>
                </w:tcPr>
                <w:p w:rsidR="00432A25" w:rsidRDefault="00204FF2">
                  <w:pPr>
                    <w:keepNext/>
                    <w:keepLines/>
                  </w:pPr>
                  <w:r>
                    <w:t>6</w:t>
                  </w:r>
                </w:p>
              </w:tc>
              <w:tc>
                <w:tcPr>
                  <w:tcW w:w="2500" w:type="pct"/>
                </w:tcPr>
                <w:p w:rsidR="00432A25" w:rsidRDefault="00204FF2">
                  <w:pPr>
                    <w:keepNext/>
                    <w:keepLines/>
                  </w:pPr>
                  <w:r>
                    <w:t>Rustica.fr</w:t>
                  </w:r>
                </w:p>
              </w:tc>
            </w:tr>
            <w:tr w:rsidR="00432A25">
              <w:trPr>
                <w:trHeight w:val="200"/>
              </w:trPr>
              <w:tc>
                <w:tcPr>
                  <w:tcW w:w="250" w:type="pct"/>
                </w:tcPr>
                <w:p w:rsidR="00432A25" w:rsidRDefault="00204FF2">
                  <w:pPr>
                    <w:keepNext/>
                    <w:keepLines/>
                  </w:pPr>
                  <w:r>
                    <w:t>7</w:t>
                  </w:r>
                </w:p>
              </w:tc>
              <w:tc>
                <w:tcPr>
                  <w:tcW w:w="2500" w:type="pct"/>
                </w:tcPr>
                <w:p w:rsidR="00432A25" w:rsidRDefault="00204FF2">
                  <w:pPr>
                    <w:keepNext/>
                    <w:keepLines/>
                  </w:pPr>
                  <w:r>
                    <w:t>Gammvert.fr</w:t>
                  </w:r>
                </w:p>
              </w:tc>
            </w:tr>
            <w:tr w:rsidR="00432A25">
              <w:trPr>
                <w:trHeight w:val="200"/>
              </w:trPr>
              <w:tc>
                <w:tcPr>
                  <w:tcW w:w="250" w:type="pct"/>
                </w:tcPr>
                <w:p w:rsidR="00432A25" w:rsidRDefault="00204FF2">
                  <w:pPr>
                    <w:keepNext/>
                    <w:keepLines/>
                  </w:pPr>
                  <w:r>
                    <w:t>8</w:t>
                  </w:r>
                </w:p>
              </w:tc>
              <w:tc>
                <w:tcPr>
                  <w:tcW w:w="2500" w:type="pct"/>
                </w:tcPr>
                <w:p w:rsidR="00432A25" w:rsidRDefault="00204FF2">
                  <w:pPr>
                    <w:keepNext/>
                    <w:keepLines/>
                  </w:pPr>
                  <w:r>
                    <w:t>Gerbaud.com</w:t>
                  </w:r>
                </w:p>
              </w:tc>
            </w:tr>
            <w:tr w:rsidR="00432A25">
              <w:trPr>
                <w:trHeight w:val="200"/>
              </w:trPr>
              <w:tc>
                <w:tcPr>
                  <w:tcW w:w="250" w:type="pct"/>
                </w:tcPr>
                <w:p w:rsidR="00432A25" w:rsidRDefault="00204FF2">
                  <w:pPr>
                    <w:keepNext/>
                    <w:keepLines/>
                  </w:pPr>
                  <w:r>
                    <w:t>9</w:t>
                  </w:r>
                </w:p>
              </w:tc>
              <w:tc>
                <w:tcPr>
                  <w:tcW w:w="2500" w:type="pct"/>
                </w:tcPr>
                <w:p w:rsidR="00432A25" w:rsidRDefault="00204FF2">
                  <w:pPr>
                    <w:keepNext/>
                    <w:keepLines/>
                  </w:pPr>
                  <w:r>
                    <w:t>Cotemaison.fr</w:t>
                  </w:r>
                </w:p>
              </w:tc>
            </w:tr>
            <w:tr w:rsidR="00432A25">
              <w:trPr>
                <w:trHeight w:val="200"/>
              </w:trPr>
              <w:tc>
                <w:tcPr>
                  <w:tcW w:w="250" w:type="pct"/>
                </w:tcPr>
                <w:p w:rsidR="00432A25" w:rsidRDefault="00204FF2">
                  <w:pPr>
                    <w:keepNext/>
                    <w:keepLines/>
                  </w:pPr>
                  <w:r>
                    <w:t>10</w:t>
                  </w:r>
                </w:p>
              </w:tc>
              <w:tc>
                <w:tcPr>
                  <w:tcW w:w="2500" w:type="pct"/>
                </w:tcPr>
                <w:p w:rsidR="00432A25" w:rsidRDefault="00204FF2">
                  <w:pPr>
                    <w:keepNext/>
                    <w:keepLines/>
                  </w:pPr>
                  <w:r>
                    <w:t>Botanic.com</w:t>
                  </w:r>
                </w:p>
              </w:tc>
            </w:tr>
            <w:tr w:rsidR="00432A25">
              <w:trPr>
                <w:trHeight w:val="200"/>
              </w:trPr>
              <w:tc>
                <w:tcPr>
                  <w:tcW w:w="250" w:type="pct"/>
                </w:tcPr>
                <w:p w:rsidR="00432A25" w:rsidRDefault="00204FF2">
                  <w:pPr>
                    <w:keepNext/>
                    <w:keepLines/>
                  </w:pPr>
                  <w:r>
                    <w:t>11</w:t>
                  </w:r>
                </w:p>
              </w:tc>
              <w:tc>
                <w:tcPr>
                  <w:tcW w:w="2500" w:type="pct"/>
                </w:tcPr>
                <w:p w:rsidR="00432A25" w:rsidRDefault="00204FF2">
                  <w:pPr>
                    <w:keepNext/>
                    <w:keepLines/>
                  </w:pPr>
                  <w:r>
                    <w:t>Delamaison.fr</w:t>
                  </w:r>
                </w:p>
              </w:tc>
            </w:tr>
            <w:tr w:rsidR="00432A25">
              <w:trPr>
                <w:trHeight w:val="200"/>
              </w:trPr>
              <w:tc>
                <w:tcPr>
                  <w:tcW w:w="250" w:type="pct"/>
                </w:tcPr>
                <w:p w:rsidR="00432A25" w:rsidRDefault="00204FF2">
                  <w:pPr>
                    <w:keepNext/>
                    <w:keepLines/>
                  </w:pPr>
                  <w:r>
                    <w:t>12</w:t>
                  </w:r>
                </w:p>
              </w:tc>
              <w:tc>
                <w:tcPr>
                  <w:tcW w:w="2500" w:type="pct"/>
                </w:tcPr>
                <w:p w:rsidR="00432A25" w:rsidRDefault="00204FF2">
                  <w:pPr>
                    <w:keepNext/>
                    <w:keepLines/>
                  </w:pPr>
                  <w:r>
                    <w:t>Jardindeco.com</w:t>
                  </w:r>
                </w:p>
              </w:tc>
            </w:tr>
            <w:tr w:rsidR="00432A25">
              <w:trPr>
                <w:trHeight w:val="200"/>
              </w:trPr>
              <w:tc>
                <w:tcPr>
                  <w:tcW w:w="250" w:type="pct"/>
                </w:tcPr>
                <w:p w:rsidR="00432A25" w:rsidRDefault="00204FF2">
                  <w:pPr>
                    <w:keepNext/>
                    <w:keepLines/>
                  </w:pPr>
                  <w:r>
                    <w:t>13</w:t>
                  </w:r>
                </w:p>
              </w:tc>
              <w:tc>
                <w:tcPr>
                  <w:tcW w:w="2500" w:type="pct"/>
                </w:tcPr>
                <w:p w:rsidR="00432A25" w:rsidRDefault="00204FF2">
                  <w:pPr>
                    <w:keepNext/>
                    <w:keepLines/>
                  </w:pPr>
                  <w:r>
                    <w:t>Natureetdecouvertes.com</w:t>
                  </w:r>
                </w:p>
              </w:tc>
            </w:tr>
            <w:tr w:rsidR="00432A25">
              <w:trPr>
                <w:trHeight w:val="200"/>
              </w:trPr>
              <w:tc>
                <w:tcPr>
                  <w:tcW w:w="250" w:type="pct"/>
                </w:tcPr>
                <w:p w:rsidR="00432A25" w:rsidRDefault="00204FF2">
                  <w:pPr>
                    <w:keepNext/>
                    <w:keepLines/>
                  </w:pPr>
                  <w:r>
                    <w:t>14</w:t>
                  </w:r>
                </w:p>
              </w:tc>
              <w:tc>
                <w:tcPr>
                  <w:tcW w:w="2500" w:type="pct"/>
                </w:tcPr>
                <w:p w:rsidR="00432A25" w:rsidRDefault="00204FF2">
                  <w:pPr>
                    <w:keepNext/>
                    <w:keepLines/>
                  </w:pPr>
                  <w:r>
                    <w:t>Alinea.com</w:t>
                  </w:r>
                </w:p>
              </w:tc>
            </w:tr>
            <w:tr w:rsidR="00432A25">
              <w:trPr>
                <w:trHeight w:val="200"/>
              </w:trPr>
              <w:tc>
                <w:tcPr>
                  <w:tcW w:w="250" w:type="pct"/>
                </w:tcPr>
                <w:p w:rsidR="00432A25" w:rsidRDefault="00204FF2">
                  <w:pPr>
                    <w:keepNext/>
                    <w:keepLines/>
                  </w:pPr>
                  <w:r>
                    <w:t>15</w:t>
                  </w:r>
                </w:p>
              </w:tc>
              <w:tc>
                <w:tcPr>
                  <w:tcW w:w="2500" w:type="pct"/>
                </w:tcPr>
                <w:p w:rsidR="00432A25" w:rsidRDefault="00204FF2">
                  <w:pPr>
                    <w:keepNext/>
                    <w:keepLines/>
                  </w:pPr>
                  <w:r>
                    <w:t>Homify.fr</w:t>
                  </w:r>
                </w:p>
              </w:tc>
            </w:tr>
            <w:tr w:rsidR="00432A25">
              <w:trPr>
                <w:trHeight w:val="200"/>
              </w:trPr>
              <w:tc>
                <w:tcPr>
                  <w:tcW w:w="250" w:type="pct"/>
                </w:tcPr>
                <w:p w:rsidR="00432A25" w:rsidRDefault="00204FF2">
                  <w:pPr>
                    <w:keepNext/>
                    <w:keepLines/>
                  </w:pPr>
                  <w:r>
                    <w:t>16</w:t>
                  </w:r>
                </w:p>
              </w:tc>
              <w:tc>
                <w:tcPr>
                  <w:tcW w:w="2500" w:type="pct"/>
                </w:tcPr>
                <w:p w:rsidR="00432A25" w:rsidRDefault="00204FF2">
                  <w:pPr>
                    <w:keepNext/>
                    <w:keepLines/>
                  </w:pPr>
                  <w:r>
                    <w:t>Deco.fr</w:t>
                  </w:r>
                </w:p>
              </w:tc>
            </w:tr>
            <w:tr w:rsidR="00432A25">
              <w:trPr>
                <w:trHeight w:val="200"/>
              </w:trPr>
              <w:tc>
                <w:tcPr>
                  <w:tcW w:w="250" w:type="pct"/>
                </w:tcPr>
                <w:p w:rsidR="00432A25" w:rsidRDefault="00204FF2">
                  <w:pPr>
                    <w:keepNext/>
                    <w:keepLines/>
                  </w:pPr>
                  <w:r>
                    <w:t>17</w:t>
                  </w:r>
                </w:p>
              </w:tc>
              <w:tc>
                <w:tcPr>
                  <w:tcW w:w="2500" w:type="pct"/>
                </w:tcPr>
                <w:p w:rsidR="00432A25" w:rsidRDefault="00204FF2">
                  <w:pPr>
                    <w:keepNext/>
                    <w:keepLines/>
                  </w:pPr>
                  <w:r>
                    <w:t>Elle.fr</w:t>
                  </w:r>
                </w:p>
              </w:tc>
            </w:tr>
            <w:tr w:rsidR="00432A25">
              <w:trPr>
                <w:trHeight w:val="200"/>
              </w:trPr>
              <w:tc>
                <w:tcPr>
                  <w:tcW w:w="250" w:type="pct"/>
                </w:tcPr>
                <w:p w:rsidR="00432A25" w:rsidRDefault="00204FF2">
                  <w:pPr>
                    <w:keepNext/>
                    <w:keepLines/>
                  </w:pPr>
                  <w:r>
                    <w:t>18</w:t>
                  </w:r>
                </w:p>
              </w:tc>
              <w:tc>
                <w:tcPr>
                  <w:tcW w:w="2500" w:type="pct"/>
                </w:tcPr>
                <w:p w:rsidR="00432A25" w:rsidRDefault="00204FF2">
                  <w:pPr>
                    <w:keepNext/>
                    <w:keepLines/>
                  </w:pPr>
                  <w:r>
                    <w:t>Mamaisonmonjardin.com</w:t>
                  </w:r>
                </w:p>
              </w:tc>
            </w:tr>
            <w:tr w:rsidR="00432A25" w:rsidRPr="00077FCB">
              <w:trPr>
                <w:trHeight w:val="200"/>
              </w:trPr>
              <w:tc>
                <w:tcPr>
                  <w:tcW w:w="250" w:type="pct"/>
                </w:tcPr>
                <w:p w:rsidR="00432A25" w:rsidRDefault="00204FF2">
                  <w:pPr>
                    <w:keepNext/>
                    <w:keepLines/>
                  </w:pPr>
                  <w:r>
                    <w:t>996</w:t>
                  </w:r>
                </w:p>
              </w:tc>
              <w:tc>
                <w:tcPr>
                  <w:tcW w:w="2500" w:type="pct"/>
                </w:tcPr>
                <w:p w:rsidR="00432A25" w:rsidRPr="00077FCB" w:rsidRDefault="00204FF2">
                  <w:pPr>
                    <w:keepNext/>
                    <w:keepLines/>
                    <w:rPr>
                      <w:lang w:val="fr-FR"/>
                    </w:rPr>
                  </w:pPr>
                  <w:r w:rsidRPr="00077FCB">
                    <w:rPr>
                      <w:lang w:val="fr-FR"/>
                    </w:rPr>
                    <w:t>Autres (veuillez préciser dans l’encart suivant votre réponse)</w:t>
                  </w:r>
                  <w:r w:rsidRPr="00077FCB">
                    <w:rPr>
                      <w:i/>
                      <w:sz w:val="16"/>
                      <w:lang w:val="fr-FR"/>
                    </w:rPr>
                    <w:t xml:space="preserve"> *Open *</w:t>
                  </w:r>
                  <w:proofErr w:type="spellStart"/>
                  <w:r w:rsidRPr="00077FCB">
                    <w:rPr>
                      <w:i/>
                      <w:sz w:val="16"/>
                      <w:lang w:val="fr-FR"/>
                    </w:rPr>
                    <w:t>Fixed</w:t>
                  </w:r>
                  <w:proofErr w:type="spellEnd"/>
                </w:p>
              </w:tc>
            </w:tr>
            <w:tr w:rsidR="00432A25" w:rsidRPr="00077FCB">
              <w:trPr>
                <w:trHeight w:val="200"/>
              </w:trPr>
              <w:tc>
                <w:tcPr>
                  <w:tcW w:w="250" w:type="pct"/>
                </w:tcPr>
                <w:p w:rsidR="00432A25" w:rsidRDefault="00204FF2">
                  <w:pPr>
                    <w:keepNext/>
                    <w:keepLines/>
                  </w:pPr>
                  <w:r>
                    <w:t>998</w:t>
                  </w:r>
                </w:p>
              </w:tc>
              <w:tc>
                <w:tcPr>
                  <w:tcW w:w="2500" w:type="pct"/>
                </w:tcPr>
                <w:p w:rsidR="00432A25" w:rsidRPr="00077FCB" w:rsidRDefault="00204FF2">
                  <w:pPr>
                    <w:keepNext/>
                    <w:keepLines/>
                    <w:rPr>
                      <w:lang w:val="fr-FR"/>
                    </w:rPr>
                  </w:pPr>
                  <w:r w:rsidRPr="00077FCB">
                    <w:rPr>
                      <w:lang w:val="fr-FR"/>
                    </w:rPr>
                    <w:t>Aucun(e) de la liste</w:t>
                  </w:r>
                  <w:r w:rsidRPr="00077FCB">
                    <w:rPr>
                      <w:i/>
                      <w:sz w:val="16"/>
                      <w:lang w:val="fr-FR"/>
                    </w:rPr>
                    <w:t xml:space="preserve"> *</w:t>
                  </w:r>
                  <w:proofErr w:type="spellStart"/>
                  <w:r w:rsidRPr="00077FCB">
                    <w:rPr>
                      <w:i/>
                      <w:sz w:val="16"/>
                      <w:lang w:val="fr-FR"/>
                    </w:rPr>
                    <w:t>Fixed</w:t>
                  </w:r>
                  <w:proofErr w:type="spellEnd"/>
                  <w:r w:rsidRPr="00077FCB">
                    <w:rPr>
                      <w:i/>
                      <w:sz w:val="16"/>
                      <w:lang w:val="fr-FR"/>
                    </w:rPr>
                    <w:t xml:space="preserve"> *Exclusive</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NOT </w:t>
                  </w:r>
                  <w:r>
                    <w:rPr>
                      <w:b/>
                    </w:rPr>
                    <w:t>Q056 - C2</w:t>
                  </w:r>
                  <w:r>
                    <w:t>,998</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Q057 - C</w:t>
                  </w:r>
                  <w:proofErr w:type="gramStart"/>
                  <w:r w:rsidRPr="00077FCB">
                    <w:rPr>
                      <w:lang w:val="fr-FR"/>
                    </w:rPr>
                    <w:t>3:</w:t>
                  </w:r>
                  <w:proofErr w:type="gramEnd"/>
                  <w:r w:rsidRPr="00077FCB">
                    <w:rPr>
                      <w:lang w:val="fr-FR"/>
                    </w:rPr>
                    <w:t xml:space="preserve"> Type de renseignements recherchés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Quels types d’informations sur les espaces extérieurs recherchez-vous le plus souvent sur ces sites ?</w:t>
                  </w:r>
                </w:p>
              </w:tc>
            </w:tr>
          </w:tbl>
          <w:p w:rsidR="00432A25" w:rsidRPr="00077FCB" w:rsidRDefault="00432A25">
            <w:pPr>
              <w:keepNext/>
              <w:keepLines/>
              <w:rPr>
                <w:lang w:val="fr-FR"/>
              </w:rPr>
            </w:pPr>
          </w:p>
        </w:tc>
      </w:tr>
      <w:tr w:rsidR="00432A25">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proofErr w:type="spellStart"/>
                  <w:r>
                    <w:rPr>
                      <w:i/>
                    </w:rPr>
                    <w:t>Plusieurs</w:t>
                  </w:r>
                  <w:proofErr w:type="spellEnd"/>
                  <w:r>
                    <w:rPr>
                      <w:i/>
                    </w:rPr>
                    <w:t xml:space="preserve"> </w:t>
                  </w:r>
                  <w:proofErr w:type="spellStart"/>
                  <w:r>
                    <w:rPr>
                      <w:i/>
                    </w:rPr>
                    <w:t>réponses</w:t>
                  </w:r>
                  <w:proofErr w:type="spellEnd"/>
                  <w:r>
                    <w:rPr>
                      <w:i/>
                    </w:rPr>
                    <w:t xml:space="preserve"> </w:t>
                  </w:r>
                  <w:proofErr w:type="spellStart"/>
                  <w:r>
                    <w:rPr>
                      <w:i/>
                    </w:rPr>
                    <w:t>possibles</w:t>
                  </w:r>
                  <w:proofErr w:type="spellEnd"/>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Random</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 xml:space="preserve">Entretien </w:t>
                  </w:r>
                  <w:proofErr w:type="spellStart"/>
                  <w:r>
                    <w:t>général</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Aménagement</w:t>
                  </w:r>
                  <w:proofErr w:type="spellEnd"/>
                  <w:r>
                    <w:t xml:space="preserve"> des </w:t>
                  </w:r>
                  <w:proofErr w:type="spellStart"/>
                  <w:r>
                    <w:t>espaces</w:t>
                  </w:r>
                  <w:proofErr w:type="spellEnd"/>
                </w:p>
              </w:tc>
            </w:tr>
            <w:tr w:rsidR="00432A25" w:rsidRPr="00077FCB">
              <w:trPr>
                <w:trHeight w:val="200"/>
              </w:trPr>
              <w:tc>
                <w:tcPr>
                  <w:tcW w:w="250" w:type="pct"/>
                </w:tcPr>
                <w:p w:rsidR="00432A25" w:rsidRDefault="00204FF2">
                  <w:pPr>
                    <w:keepNext/>
                    <w:keepLines/>
                  </w:pPr>
                  <w:r>
                    <w:t>3</w:t>
                  </w:r>
                </w:p>
              </w:tc>
              <w:tc>
                <w:tcPr>
                  <w:tcW w:w="2500" w:type="pct"/>
                </w:tcPr>
                <w:p w:rsidR="00432A25" w:rsidRPr="00077FCB" w:rsidRDefault="00204FF2">
                  <w:pPr>
                    <w:keepNext/>
                    <w:keepLines/>
                    <w:rPr>
                      <w:lang w:val="fr-FR"/>
                    </w:rPr>
                  </w:pPr>
                  <w:r w:rsidRPr="00077FCB">
                    <w:rPr>
                      <w:lang w:val="fr-FR"/>
                    </w:rPr>
                    <w:t>Informations sur les outils et accessoires</w:t>
                  </w:r>
                </w:p>
              </w:tc>
            </w:tr>
            <w:tr w:rsidR="00432A25" w:rsidRPr="00077FCB">
              <w:trPr>
                <w:trHeight w:val="200"/>
              </w:trPr>
              <w:tc>
                <w:tcPr>
                  <w:tcW w:w="250" w:type="pct"/>
                </w:tcPr>
                <w:p w:rsidR="00432A25" w:rsidRDefault="00204FF2">
                  <w:pPr>
                    <w:keepNext/>
                    <w:keepLines/>
                  </w:pPr>
                  <w:r>
                    <w:t>4</w:t>
                  </w:r>
                </w:p>
              </w:tc>
              <w:tc>
                <w:tcPr>
                  <w:tcW w:w="2500" w:type="pct"/>
                </w:tcPr>
                <w:p w:rsidR="00432A25" w:rsidRPr="00077FCB" w:rsidRDefault="00204FF2">
                  <w:pPr>
                    <w:keepNext/>
                    <w:keepLines/>
                    <w:rPr>
                      <w:lang w:val="fr-FR"/>
                    </w:rPr>
                  </w:pPr>
                  <w:r w:rsidRPr="00077FCB">
                    <w:rPr>
                      <w:lang w:val="fr-FR"/>
                    </w:rPr>
                    <w:t>Informations sur l’écologie et le respect de l’environnement</w:t>
                  </w:r>
                </w:p>
              </w:tc>
            </w:tr>
            <w:tr w:rsidR="00432A25" w:rsidRPr="00077FCB">
              <w:trPr>
                <w:trHeight w:val="200"/>
              </w:trPr>
              <w:tc>
                <w:tcPr>
                  <w:tcW w:w="250" w:type="pct"/>
                </w:tcPr>
                <w:p w:rsidR="00432A25" w:rsidRDefault="00204FF2">
                  <w:pPr>
                    <w:keepNext/>
                    <w:keepLines/>
                  </w:pPr>
                  <w:r>
                    <w:t>5</w:t>
                  </w:r>
                </w:p>
              </w:tc>
              <w:tc>
                <w:tcPr>
                  <w:tcW w:w="2500" w:type="pct"/>
                </w:tcPr>
                <w:p w:rsidR="00432A25" w:rsidRPr="00077FCB" w:rsidRDefault="00204FF2">
                  <w:pPr>
                    <w:keepNext/>
                    <w:keepLines/>
                    <w:rPr>
                      <w:lang w:val="fr-FR"/>
                    </w:rPr>
                  </w:pPr>
                  <w:r w:rsidRPr="00077FCB">
                    <w:rPr>
                      <w:lang w:val="fr-FR"/>
                    </w:rPr>
                    <w:t>Bonnes pratiques en matière de jardinage</w:t>
                  </w:r>
                </w:p>
              </w:tc>
            </w:tr>
            <w:tr w:rsidR="00432A25" w:rsidRPr="00077FCB">
              <w:trPr>
                <w:trHeight w:val="200"/>
              </w:trPr>
              <w:tc>
                <w:tcPr>
                  <w:tcW w:w="250" w:type="pct"/>
                </w:tcPr>
                <w:p w:rsidR="00432A25" w:rsidRDefault="00204FF2">
                  <w:pPr>
                    <w:keepNext/>
                    <w:keepLines/>
                  </w:pPr>
                  <w:r>
                    <w:t>6</w:t>
                  </w:r>
                </w:p>
              </w:tc>
              <w:tc>
                <w:tcPr>
                  <w:tcW w:w="2500" w:type="pct"/>
                </w:tcPr>
                <w:p w:rsidR="00432A25" w:rsidRPr="00077FCB" w:rsidRDefault="00204FF2">
                  <w:pPr>
                    <w:keepNext/>
                    <w:keepLines/>
                    <w:rPr>
                      <w:lang w:val="fr-FR"/>
                    </w:rPr>
                  </w:pPr>
                  <w:r w:rsidRPr="00077FCB">
                    <w:rPr>
                      <w:lang w:val="fr-FR"/>
                    </w:rPr>
                    <w:t>Informations sur les dernières tendances en matière de jardinage</w:t>
                  </w:r>
                </w:p>
              </w:tc>
            </w:tr>
            <w:tr w:rsidR="00432A25" w:rsidRPr="00077FCB">
              <w:trPr>
                <w:trHeight w:val="200"/>
              </w:trPr>
              <w:tc>
                <w:tcPr>
                  <w:tcW w:w="250" w:type="pct"/>
                </w:tcPr>
                <w:p w:rsidR="00432A25" w:rsidRDefault="00204FF2">
                  <w:pPr>
                    <w:keepNext/>
                    <w:keepLines/>
                  </w:pPr>
                  <w:r>
                    <w:t>7</w:t>
                  </w:r>
                </w:p>
              </w:tc>
              <w:tc>
                <w:tcPr>
                  <w:tcW w:w="2500" w:type="pct"/>
                </w:tcPr>
                <w:p w:rsidR="00432A25" w:rsidRPr="00077FCB" w:rsidRDefault="00204FF2">
                  <w:pPr>
                    <w:keepNext/>
                    <w:keepLines/>
                    <w:rPr>
                      <w:lang w:val="fr-FR"/>
                    </w:rPr>
                  </w:pPr>
                  <w:r w:rsidRPr="00077FCB">
                    <w:rPr>
                      <w:lang w:val="fr-FR"/>
                    </w:rPr>
                    <w:t>Informations sur les dernières tendances en matière d’aménagement et de décoration</w:t>
                  </w:r>
                </w:p>
              </w:tc>
            </w:tr>
            <w:tr w:rsidR="00432A25">
              <w:trPr>
                <w:trHeight w:val="200"/>
              </w:trPr>
              <w:tc>
                <w:tcPr>
                  <w:tcW w:w="250" w:type="pct"/>
                </w:tcPr>
                <w:p w:rsidR="00432A25" w:rsidRDefault="00204FF2">
                  <w:pPr>
                    <w:keepNext/>
                    <w:keepLines/>
                  </w:pPr>
                  <w:r>
                    <w:t>8</w:t>
                  </w:r>
                </w:p>
              </w:tc>
              <w:tc>
                <w:tcPr>
                  <w:tcW w:w="2500" w:type="pct"/>
                </w:tcPr>
                <w:p w:rsidR="00432A25" w:rsidRDefault="00204FF2">
                  <w:pPr>
                    <w:keepNext/>
                    <w:keepLines/>
                  </w:pPr>
                  <w:proofErr w:type="spellStart"/>
                  <w:r>
                    <w:t>Informations</w:t>
                  </w:r>
                  <w:proofErr w:type="spellEnd"/>
                  <w:r>
                    <w:t xml:space="preserve"> sur le mobilier</w:t>
                  </w:r>
                </w:p>
              </w:tc>
            </w:tr>
            <w:tr w:rsidR="00432A25">
              <w:trPr>
                <w:trHeight w:val="200"/>
              </w:trPr>
              <w:tc>
                <w:tcPr>
                  <w:tcW w:w="250" w:type="pct"/>
                </w:tcPr>
                <w:p w:rsidR="00432A25" w:rsidRDefault="00204FF2">
                  <w:pPr>
                    <w:keepNext/>
                    <w:keepLines/>
                  </w:pPr>
                  <w:r>
                    <w:t>9</w:t>
                  </w:r>
                </w:p>
              </w:tc>
              <w:tc>
                <w:tcPr>
                  <w:tcW w:w="2500" w:type="pct"/>
                </w:tcPr>
                <w:p w:rsidR="00432A25" w:rsidRDefault="00204FF2">
                  <w:pPr>
                    <w:keepNext/>
                    <w:keepLines/>
                  </w:pPr>
                  <w:proofErr w:type="spellStart"/>
                  <w:r>
                    <w:t>Soldes</w:t>
                  </w:r>
                  <w:proofErr w:type="spellEnd"/>
                  <w:r>
                    <w:t xml:space="preserve"> et </w:t>
                  </w:r>
                  <w:proofErr w:type="spellStart"/>
                  <w:r>
                    <w:t>bonnes</w:t>
                  </w:r>
                  <w:proofErr w:type="spellEnd"/>
                  <w:r>
                    <w:t xml:space="preserve"> affaires</w:t>
                  </w:r>
                </w:p>
              </w:tc>
            </w:tr>
            <w:tr w:rsidR="00432A25">
              <w:trPr>
                <w:trHeight w:val="200"/>
              </w:trPr>
              <w:tc>
                <w:tcPr>
                  <w:tcW w:w="250" w:type="pct"/>
                </w:tcPr>
                <w:p w:rsidR="00432A25" w:rsidRDefault="00204FF2">
                  <w:pPr>
                    <w:keepNext/>
                    <w:keepLines/>
                  </w:pPr>
                  <w:r>
                    <w:t>10</w:t>
                  </w:r>
                </w:p>
              </w:tc>
              <w:tc>
                <w:tcPr>
                  <w:tcW w:w="2500" w:type="pct"/>
                </w:tcPr>
                <w:p w:rsidR="00432A25" w:rsidRDefault="00204FF2">
                  <w:pPr>
                    <w:keepNext/>
                    <w:keepLines/>
                  </w:pPr>
                  <w:proofErr w:type="spellStart"/>
                  <w:r>
                    <w:t>Comparatifs</w:t>
                  </w:r>
                  <w:proofErr w:type="spellEnd"/>
                  <w:r>
                    <w:t xml:space="preserve"> de prix</w:t>
                  </w:r>
                </w:p>
              </w:tc>
            </w:tr>
            <w:tr w:rsidR="00432A25" w:rsidRPr="00077FCB">
              <w:trPr>
                <w:trHeight w:val="200"/>
              </w:trPr>
              <w:tc>
                <w:tcPr>
                  <w:tcW w:w="250" w:type="pct"/>
                </w:tcPr>
                <w:p w:rsidR="00432A25" w:rsidRDefault="00204FF2">
                  <w:pPr>
                    <w:keepNext/>
                    <w:keepLines/>
                  </w:pPr>
                  <w:r>
                    <w:t>996</w:t>
                  </w:r>
                </w:p>
              </w:tc>
              <w:tc>
                <w:tcPr>
                  <w:tcW w:w="2500" w:type="pct"/>
                </w:tcPr>
                <w:p w:rsidR="00432A25" w:rsidRPr="00077FCB" w:rsidRDefault="00204FF2">
                  <w:pPr>
                    <w:keepNext/>
                    <w:keepLines/>
                    <w:rPr>
                      <w:lang w:val="fr-FR"/>
                    </w:rPr>
                  </w:pPr>
                  <w:r w:rsidRPr="00077FCB">
                    <w:rPr>
                      <w:lang w:val="fr-FR"/>
                    </w:rPr>
                    <w:t>Autres (veuillez préciser dans l’encart suivant votre réponse)</w:t>
                  </w:r>
                  <w:r w:rsidRPr="00077FCB">
                    <w:rPr>
                      <w:i/>
                      <w:sz w:val="16"/>
                      <w:lang w:val="fr-FR"/>
                    </w:rPr>
                    <w:t xml:space="preserve"> *Open *</w:t>
                  </w:r>
                  <w:proofErr w:type="spellStart"/>
                  <w:r w:rsidRPr="00077FCB">
                    <w:rPr>
                      <w:i/>
                      <w:sz w:val="16"/>
                      <w:lang w:val="fr-FR"/>
                    </w:rPr>
                    <w:t>Fixed</w:t>
                  </w:r>
                  <w:proofErr w:type="spellEnd"/>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Q058 - C</w:t>
                  </w:r>
                  <w:proofErr w:type="gramStart"/>
                  <w:r w:rsidRPr="00077FCB">
                    <w:rPr>
                      <w:lang w:val="fr-FR"/>
                    </w:rPr>
                    <w:t>4:</w:t>
                  </w:r>
                  <w:proofErr w:type="gramEnd"/>
                  <w:r w:rsidRPr="00077FCB">
                    <w:rPr>
                      <w:lang w:val="fr-FR"/>
                    </w:rPr>
                    <w:t xml:space="preserve"> Fréquence utilisation appli dédiées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7</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A quelle fréquence utilisez-vous des applications pour smartphones dédiées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896"/>
              <w:gridCol w:w="896"/>
              <w:gridCol w:w="895"/>
              <w:gridCol w:w="895"/>
              <w:gridCol w:w="895"/>
              <w:gridCol w:w="895"/>
              <w:gridCol w:w="889"/>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429" w:type="pct"/>
                </w:tcPr>
                <w:p w:rsidR="00432A25" w:rsidRDefault="00432A25">
                  <w:pPr>
                    <w:keepNext/>
                    <w:keepLines/>
                  </w:pPr>
                </w:p>
              </w:tc>
              <w:tc>
                <w:tcPr>
                  <w:tcW w:w="429"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Au moins une fois par semaine</w:t>
                  </w:r>
                </w:p>
              </w:tc>
              <w:tc>
                <w:tcPr>
                  <w:tcW w:w="429"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Une à trois fois par mois</w:t>
                  </w:r>
                </w:p>
              </w:tc>
              <w:tc>
                <w:tcPr>
                  <w:tcW w:w="429"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Tous les deux ou trois mois</w:t>
                  </w:r>
                </w:p>
              </w:tc>
              <w:tc>
                <w:tcPr>
                  <w:tcW w:w="429"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Tous les quatre à six mois</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Une </w:t>
                  </w:r>
                  <w:proofErr w:type="spellStart"/>
                  <w:r>
                    <w:t>fois</w:t>
                  </w:r>
                  <w:proofErr w:type="spellEnd"/>
                  <w:r>
                    <w:t xml:space="preserve"> par an</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Moins</w:t>
                  </w:r>
                  <w:proofErr w:type="spellEnd"/>
                  <w:r>
                    <w:t xml:space="preserve"> </w:t>
                  </w:r>
                  <w:proofErr w:type="spellStart"/>
                  <w:r>
                    <w:t>souvent</w:t>
                  </w:r>
                  <w:proofErr w:type="spellEnd"/>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A l’identification de végétaux (</w:t>
                  </w:r>
                  <w:proofErr w:type="spellStart"/>
                  <w:r w:rsidRPr="00077FCB">
                    <w:rPr>
                      <w:lang w:val="fr-FR"/>
                    </w:rPr>
                    <w:t>PictureThis</w:t>
                  </w:r>
                  <w:proofErr w:type="spellEnd"/>
                  <w:r w:rsidRPr="00077FCB">
                    <w:rPr>
                      <w:lang w:val="fr-FR"/>
                    </w:rPr>
                    <w:t>, …)</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Aux trucs et astuces (Les Trucs De Grand-Mère, …)</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Aux partages et aides (</w:t>
                  </w:r>
                  <w:proofErr w:type="spellStart"/>
                  <w:r w:rsidRPr="00077FCB">
                    <w:rPr>
                      <w:rFonts w:eastAsia="Verdana" w:cs="Verdana"/>
                      <w:lang w:val="fr-FR"/>
                    </w:rPr>
                    <w:t>AlloVoisins</w:t>
                  </w:r>
                  <w:proofErr w:type="spellEnd"/>
                  <w:r w:rsidRPr="00077FCB">
                    <w:rPr>
                      <w:rFonts w:eastAsia="Verdana" w:cs="Verdana"/>
                      <w:lang w:val="fr-FR"/>
                    </w:rPr>
                    <w:t xml:space="preserve">, </w:t>
                  </w:r>
                  <w:proofErr w:type="spellStart"/>
                  <w:r w:rsidRPr="00077FCB">
                    <w:rPr>
                      <w:rFonts w:eastAsia="Verdana" w:cs="Verdana"/>
                      <w:lang w:val="fr-FR"/>
                    </w:rPr>
                    <w:t>NextDoor</w:t>
                  </w:r>
                  <w:proofErr w:type="spellEnd"/>
                  <w:r w:rsidRPr="00077FCB">
                    <w:rPr>
                      <w:rFonts w:eastAsia="Verdana" w:cs="Verdana"/>
                      <w:lang w:val="fr-FR"/>
                    </w:rPr>
                    <w:t>, …)</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Aux aides et idées d’aménagement (Home Design, …)</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 xml:space="preserve">B004 - </w:t>
                        </w:r>
                        <w:proofErr w:type="gramStart"/>
                        <w:r w:rsidRPr="00077FCB">
                          <w:rPr>
                            <w:lang w:val="fr-FR"/>
                          </w:rPr>
                          <w:t>C:</w:t>
                        </w:r>
                        <w:proofErr w:type="gramEnd"/>
                        <w:r w:rsidRPr="00077FCB">
                          <w:rPr>
                            <w:lang w:val="fr-FR"/>
                          </w:rPr>
                          <w:t xml:space="preserve"> Bloc C : Quels usages digitaux en lien avec le jardin / la terrasse ?</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rsidRPr="00077FCB">
                          <w:rPr>
                            <w:lang w:val="fr-FR"/>
                          </w:rPr>
                          <w:t xml:space="preserve">B005 - </w:t>
                        </w:r>
                        <w:proofErr w:type="gramStart"/>
                        <w:r w:rsidRPr="00077FCB">
                          <w:rPr>
                            <w:lang w:val="fr-FR"/>
                          </w:rPr>
                          <w:t>D:</w:t>
                        </w:r>
                        <w:proofErr w:type="gramEnd"/>
                        <w:r w:rsidRPr="00077FCB">
                          <w:rPr>
                            <w:lang w:val="fr-FR"/>
                          </w:rPr>
                          <w:t xml:space="preserve"> Bloc D : Quels équipements possédés ? </w:t>
                        </w:r>
                        <w:proofErr w:type="spellStart"/>
                        <w:r>
                          <w:t>Achetés</w:t>
                        </w:r>
                        <w:proofErr w:type="spellEnd"/>
                        <w:r>
                          <w:t xml:space="preserve"> </w:t>
                        </w:r>
                        <w:proofErr w:type="spellStart"/>
                        <w:proofErr w:type="gramStart"/>
                        <w:r>
                          <w:t>récemment</w:t>
                        </w:r>
                        <w:proofErr w:type="spellEnd"/>
                        <w:r>
                          <w:t xml:space="preserve"> ?</w:t>
                        </w:r>
                        <w:proofErr w:type="gram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 ORDER OF BLOCS D1 TO </w:t>
                        </w:r>
                        <w:del w:id="43" w:author="" w:date="2019-12-13T16:18:00Z">
                          <w:r>
                            <w:delText>D15</w:delText>
                          </w:r>
                        </w:del>
                        <w:ins w:id="44" w:author="" w:date="2019-12-13T16:18:00Z">
                          <w:r>
                            <w:t>D9</w:t>
                          </w:r>
                        </w:ins>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B006 - D</w:t>
                        </w:r>
                        <w:proofErr w:type="gramStart"/>
                        <w:r w:rsidRPr="00077FCB">
                          <w:rPr>
                            <w:lang w:val="fr-FR"/>
                          </w:rPr>
                          <w:t>1:</w:t>
                        </w:r>
                        <w:proofErr w:type="gramEnd"/>
                        <w:r w:rsidRPr="00077FCB">
                          <w:rPr>
                            <w:lang w:val="fr-FR"/>
                          </w:rPr>
                          <w:t xml:space="preserve"> Bloc D1 : Appel à un professionnel</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 ORDER</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Q068 - D1TXT: </w:t>
                  </w:r>
                  <w:proofErr w:type="spellStart"/>
                  <w:r>
                    <w:t>Texte</w:t>
                  </w:r>
                  <w:proofErr w:type="spellEnd"/>
                  <w:r>
                    <w:t xml:space="preserve"> D1</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Parlons maintenant de l’aménagement et de l’entretien de vos espaces extérieurs (jardin, balcons, terrasses).</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Q059 - D1</w:t>
                  </w:r>
                  <w:proofErr w:type="gramStart"/>
                  <w:r w:rsidRPr="00077FCB">
                    <w:rPr>
                      <w:lang w:val="fr-FR"/>
                    </w:rPr>
                    <w:t>A:</w:t>
                  </w:r>
                  <w:proofErr w:type="gramEnd"/>
                  <w:r w:rsidRPr="00077FCB">
                    <w:rPr>
                      <w:lang w:val="fr-FR"/>
                    </w:rPr>
                    <w:t xml:space="preserve"> Appel à un professionnel pour l'entretien/aménagement</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2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Avez-vous déjà fait appel à un professionnel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moins d’un an</w:t>
                  </w: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plus d’un an</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Non, 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Pour l’entretien régulier de votre jardin</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 xml:space="preserve">Pour l’aménagement de votre jardin ou terrasse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Q059 - D1A</w:t>
                  </w:r>
                  <w:r>
                    <w:t xml:space="preserve"> ROW=1 &amp; COL=1,2</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Q060 - D1</w:t>
                  </w:r>
                  <w:proofErr w:type="gramStart"/>
                  <w:r w:rsidRPr="00077FCB">
                    <w:rPr>
                      <w:lang w:val="fr-FR"/>
                    </w:rPr>
                    <w:t>Ab:</w:t>
                  </w:r>
                  <w:proofErr w:type="gramEnd"/>
                  <w:r w:rsidRPr="00077FCB">
                    <w:rPr>
                      <w:lang w:val="fr-FR"/>
                    </w:rPr>
                    <w:t xml:space="preserve"> Raisons appel professionnel</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Pour quelle(s) raison(s) avez-vous fait appel à un professionnel pour l’entretien régulier de votre jardin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Random</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 xml:space="preserve">Pour </w:t>
                  </w:r>
                  <w:proofErr w:type="spellStart"/>
                  <w:r>
                    <w:t>tondre</w:t>
                  </w:r>
                  <w:proofErr w:type="spellEnd"/>
                  <w:r>
                    <w:t xml:space="preserve"> le </w:t>
                  </w:r>
                  <w:proofErr w:type="spellStart"/>
                  <w:r>
                    <w:t>gazon</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Pour faire des plantations</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Pour </w:t>
                  </w:r>
                  <w:proofErr w:type="spellStart"/>
                  <w:r>
                    <w:t>l’élagage</w:t>
                  </w:r>
                  <w:proofErr w:type="spellEnd"/>
                  <w:r>
                    <w:t xml:space="preserve"> </w:t>
                  </w:r>
                  <w:proofErr w:type="spellStart"/>
                  <w:r>
                    <w:t>d’arbres</w:t>
                  </w:r>
                  <w:proofErr w:type="spellEnd"/>
                </w:p>
              </w:tc>
            </w:tr>
            <w:tr w:rsidR="00432A25" w:rsidRPr="00077FCB">
              <w:trPr>
                <w:trHeight w:val="200"/>
              </w:trPr>
              <w:tc>
                <w:tcPr>
                  <w:tcW w:w="250" w:type="pct"/>
                </w:tcPr>
                <w:p w:rsidR="00432A25" w:rsidRDefault="00204FF2">
                  <w:pPr>
                    <w:keepNext/>
                    <w:keepLines/>
                  </w:pPr>
                  <w:r>
                    <w:t>4</w:t>
                  </w:r>
                </w:p>
              </w:tc>
              <w:tc>
                <w:tcPr>
                  <w:tcW w:w="2500" w:type="pct"/>
                </w:tcPr>
                <w:p w:rsidR="00432A25" w:rsidRPr="00077FCB" w:rsidRDefault="00204FF2">
                  <w:pPr>
                    <w:keepNext/>
                    <w:keepLines/>
                    <w:rPr>
                      <w:lang w:val="fr-FR"/>
                    </w:rPr>
                  </w:pPr>
                  <w:r w:rsidRPr="00077FCB">
                    <w:rPr>
                      <w:lang w:val="fr-FR"/>
                    </w:rPr>
                    <w:t>Pour la taille des haies</w:t>
                  </w:r>
                </w:p>
              </w:tc>
            </w:tr>
            <w:tr w:rsidR="00432A25" w:rsidRPr="00077FCB">
              <w:trPr>
                <w:trHeight w:val="200"/>
              </w:trPr>
              <w:tc>
                <w:tcPr>
                  <w:tcW w:w="250" w:type="pct"/>
                </w:tcPr>
                <w:p w:rsidR="00432A25" w:rsidRDefault="00204FF2">
                  <w:pPr>
                    <w:keepNext/>
                    <w:keepLines/>
                  </w:pPr>
                  <w:r>
                    <w:t>996</w:t>
                  </w:r>
                </w:p>
              </w:tc>
              <w:tc>
                <w:tcPr>
                  <w:tcW w:w="2500" w:type="pct"/>
                </w:tcPr>
                <w:p w:rsidR="00432A25" w:rsidRPr="00077FCB" w:rsidRDefault="00204FF2">
                  <w:pPr>
                    <w:keepNext/>
                    <w:keepLines/>
                    <w:rPr>
                      <w:lang w:val="fr-FR"/>
                    </w:rPr>
                  </w:pPr>
                  <w:r w:rsidRPr="00077FCB">
                    <w:rPr>
                      <w:lang w:val="fr-FR"/>
                    </w:rPr>
                    <w:t>Autres (veuillez préciser dans l’encart suivant votre réponse)</w:t>
                  </w:r>
                  <w:r w:rsidRPr="00077FCB">
                    <w:rPr>
                      <w:i/>
                      <w:sz w:val="16"/>
                      <w:lang w:val="fr-FR"/>
                    </w:rPr>
                    <w:t xml:space="preserve"> *Open *</w:t>
                  </w:r>
                  <w:proofErr w:type="spellStart"/>
                  <w:r w:rsidRPr="00077FCB">
                    <w:rPr>
                      <w:i/>
                      <w:sz w:val="16"/>
                      <w:lang w:val="fr-FR"/>
                    </w:rPr>
                    <w:t>Fixed</w:t>
                  </w:r>
                  <w:proofErr w:type="spellEnd"/>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Q059 - D1A</w:t>
                  </w:r>
                  <w:r>
                    <w:t xml:space="preserve"> ROW=1 &amp; COL=1,2 or </w:t>
                  </w:r>
                  <w:r>
                    <w:rPr>
                      <w:b/>
                    </w:rPr>
                    <w:t>Q059 - D1A</w:t>
                  </w:r>
                  <w:r>
                    <w:t xml:space="preserve"> ROW=2 &amp; COL=1,2</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Q061 - D1</w:t>
                  </w:r>
                  <w:proofErr w:type="gramStart"/>
                  <w:r w:rsidRPr="00077FCB">
                    <w:rPr>
                      <w:lang w:val="fr-FR"/>
                    </w:rPr>
                    <w:t>C:</w:t>
                  </w:r>
                  <w:proofErr w:type="gramEnd"/>
                  <w:r w:rsidRPr="00077FCB">
                    <w:rPr>
                      <w:lang w:val="fr-FR"/>
                    </w:rPr>
                    <w:t xml:space="preserve"> Budget consacré professionnel</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2 | Number of columns: 5</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budget moyen consacrez-vous chaque année à l’aménagement ou à l’entretien de vos espaces extérieurs par un professionnel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1253"/>
              <w:gridCol w:w="1252"/>
              <w:gridCol w:w="1252"/>
              <w:gridCol w:w="1252"/>
              <w:gridCol w:w="1252"/>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600" w:type="pct"/>
                </w:tcPr>
                <w:p w:rsidR="00432A25" w:rsidRDefault="00432A25">
                  <w:pPr>
                    <w:keepNext/>
                    <w:keepLines/>
                  </w:pP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Moins</w:t>
                  </w:r>
                  <w:proofErr w:type="spellEnd"/>
                  <w:r>
                    <w:t xml:space="preserve"> de 500 Euros</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Entre 500 et 999 Euros</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Entre 1000 et 1999 Euros</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Entre 2000 et 4999 Euros</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gramStart"/>
                  <w:r>
                    <w:t>Plus</w:t>
                  </w:r>
                  <w:proofErr w:type="gramEnd"/>
                  <w:r>
                    <w:t xml:space="preserve"> de 5000 Euros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Pour l’entretien régulier de votre jardin [DISPLAY IF CODE ROW 1 AND COLUMN 1 IN D1A]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Pour l’aménagement de votre jardin ou terrasse [DISPLAY IF CODE ROW 2 AND COLUMN 1 IN D1A]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Q059 - D1A</w:t>
                  </w:r>
                  <w:r>
                    <w:t xml:space="preserve"> ROW=1 &amp; COL=1,2 or </w:t>
                  </w:r>
                  <w:r>
                    <w:rPr>
                      <w:b/>
                    </w:rPr>
                    <w:t>Q059 - D1A</w:t>
                  </w:r>
                  <w:r>
                    <w:t xml:space="preserve"> ROW=2 &amp; COL=1,2</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Q062 - D1</w:t>
                  </w:r>
                  <w:proofErr w:type="gramStart"/>
                  <w:r w:rsidRPr="00077FCB">
                    <w:rPr>
                      <w:lang w:val="fr-FR"/>
                    </w:rPr>
                    <w:t>D:</w:t>
                  </w:r>
                  <w:proofErr w:type="gramEnd"/>
                  <w:r w:rsidRPr="00077FCB">
                    <w:rPr>
                      <w:lang w:val="fr-FR"/>
                    </w:rPr>
                    <w:t xml:space="preserve"> Fréquence appel professionnel</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 xml:space="preserve">A quelle fréquence faites-vous appel à un professionnel pour l’aménagement ou l’entretien de vos espaces extérieurs ? </w:t>
                  </w:r>
                </w:p>
                <w:p w:rsidR="00432A25" w:rsidRPr="00077FCB" w:rsidRDefault="00204FF2">
                  <w:pPr>
                    <w:keepNext/>
                    <w:keepLines/>
                    <w:rPr>
                      <w:lang w:val="fr-FR"/>
                    </w:rPr>
                  </w:pPr>
                  <w:r w:rsidRPr="00077FCB">
                    <w:rPr>
                      <w:lang w:val="fr-FR"/>
                    </w:rPr>
                    <w:t>Merci de répondre à propos du jardin, du balcon ou de la terrasse que vous entretenez le plus souvent.</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Tous</w:t>
                  </w:r>
                  <w:proofErr w:type="spellEnd"/>
                  <w:r>
                    <w:t xml:space="preserve"> les </w:t>
                  </w:r>
                  <w:proofErr w:type="spellStart"/>
                  <w:r>
                    <w:t>ans</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 xml:space="preserve">Une </w:t>
                  </w:r>
                  <w:proofErr w:type="spellStart"/>
                  <w:r>
                    <w:t>année</w:t>
                  </w:r>
                  <w:proofErr w:type="spellEnd"/>
                  <w:r>
                    <w:t xml:space="preserve"> sur deux</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Plus </w:t>
                  </w:r>
                  <w:proofErr w:type="spellStart"/>
                  <w:r>
                    <w:t>rarement</w:t>
                  </w:r>
                  <w:proofErr w:type="spellEnd"/>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Q059 - D1A</w:t>
                  </w:r>
                  <w:r>
                    <w:t xml:space="preserve"> ROW=1 &amp; COL=1,2 or </w:t>
                  </w:r>
                  <w:r>
                    <w:rPr>
                      <w:b/>
                    </w:rPr>
                    <w:t>Q059 - D1A</w:t>
                  </w:r>
                  <w:r>
                    <w:t xml:space="preserve"> ROW=2 &amp; COL=1,2</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Q063 - D1</w:t>
                  </w:r>
                  <w:proofErr w:type="gramStart"/>
                  <w:r w:rsidRPr="00077FCB">
                    <w:rPr>
                      <w:lang w:val="fr-FR"/>
                    </w:rPr>
                    <w:t>F:</w:t>
                  </w:r>
                  <w:proofErr w:type="gramEnd"/>
                  <w:r w:rsidRPr="00077FCB">
                    <w:rPr>
                      <w:lang w:val="fr-FR"/>
                    </w:rPr>
                    <w:t xml:space="preserve"> Satisfaction vis-à-vis des professionnels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D’une manière générale, êtes-vous satisfait(e) des professionnels auxquels vous faites appel pour l’aménagement ou l’entretien de vos espaces extérieurs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rsidRPr="00077FCB">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Très</w:t>
                  </w:r>
                  <w:proofErr w:type="spellEnd"/>
                  <w:r>
                    <w:t xml:space="preserve"> </w:t>
                  </w:r>
                  <w:proofErr w:type="spellStart"/>
                  <w:r>
                    <w:t>satisfait</w:t>
                  </w:r>
                  <w:proofErr w:type="spellEnd"/>
                  <w:r>
                    <w:t>(e)</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Assez</w:t>
                  </w:r>
                  <w:proofErr w:type="spellEnd"/>
                  <w:r>
                    <w:t xml:space="preserve"> </w:t>
                  </w:r>
                  <w:proofErr w:type="spellStart"/>
                  <w:r>
                    <w:t>satisfait</w:t>
                  </w:r>
                  <w:proofErr w:type="spellEnd"/>
                  <w:r>
                    <w:t>(e)</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Peu</w:t>
                  </w:r>
                  <w:proofErr w:type="spellEnd"/>
                  <w:r>
                    <w:t xml:space="preserve"> </w:t>
                  </w:r>
                  <w:proofErr w:type="spellStart"/>
                  <w:r>
                    <w:t>satisfait</w:t>
                  </w:r>
                  <w:proofErr w:type="spellEnd"/>
                  <w:r>
                    <w:t>(e)</w:t>
                  </w:r>
                </w:p>
              </w:tc>
            </w:tr>
            <w:tr w:rsidR="00432A25" w:rsidRPr="00077FCB">
              <w:trPr>
                <w:trHeight w:val="200"/>
              </w:trPr>
              <w:tc>
                <w:tcPr>
                  <w:tcW w:w="250" w:type="pct"/>
                </w:tcPr>
                <w:p w:rsidR="00432A25" w:rsidRDefault="00204FF2">
                  <w:pPr>
                    <w:keepNext/>
                    <w:keepLines/>
                  </w:pPr>
                  <w:r>
                    <w:t>4</w:t>
                  </w:r>
                </w:p>
              </w:tc>
              <w:tc>
                <w:tcPr>
                  <w:tcW w:w="2500" w:type="pct"/>
                </w:tcPr>
                <w:p w:rsidR="00432A25" w:rsidRPr="00077FCB" w:rsidRDefault="00204FF2">
                  <w:pPr>
                    <w:keepNext/>
                    <w:keepLines/>
                    <w:rPr>
                      <w:lang w:val="fr-FR"/>
                    </w:rPr>
                  </w:pPr>
                  <w:r w:rsidRPr="00077FCB">
                    <w:rPr>
                      <w:lang w:val="fr-FR"/>
                    </w:rPr>
                    <w:t>Pas du tout satisfait(e)</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Q064 - D1</w:t>
                  </w:r>
                  <w:proofErr w:type="gramStart"/>
                  <w:r w:rsidRPr="00077FCB">
                    <w:rPr>
                      <w:lang w:val="fr-FR"/>
                    </w:rPr>
                    <w:t>G:</w:t>
                  </w:r>
                  <w:proofErr w:type="gramEnd"/>
                  <w:r w:rsidRPr="00077FCB">
                    <w:rPr>
                      <w:lang w:val="fr-FR"/>
                    </w:rPr>
                    <w:t xml:space="preserve"> Intention future de faire appel à des professionnels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Single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avez-vous l’intention de faire appel à un professionnel pour l’entretien de vos espaces extérieurs l’année prochaine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Certainement</w:t>
                  </w:r>
                  <w:proofErr w:type="spellEnd"/>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Probablement</w:t>
                  </w:r>
                  <w:proofErr w:type="spellEnd"/>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Probablement</w:t>
                  </w:r>
                  <w:proofErr w:type="spellEnd"/>
                  <w:r>
                    <w:t xml:space="preserve"> pas</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spellStart"/>
                  <w:r>
                    <w:t>Certainement</w:t>
                  </w:r>
                  <w:proofErr w:type="spellEnd"/>
                  <w:r>
                    <w:t xml:space="preserve"> pas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Q065 - D1</w:t>
                  </w:r>
                  <w:proofErr w:type="gramStart"/>
                  <w:r w:rsidRPr="00077FCB">
                    <w:rPr>
                      <w:lang w:val="fr-FR"/>
                    </w:rPr>
                    <w:t>H:</w:t>
                  </w:r>
                  <w:proofErr w:type="gramEnd"/>
                  <w:r w:rsidRPr="00077FCB">
                    <w:rPr>
                      <w:lang w:val="fr-FR"/>
                    </w:rPr>
                    <w:t xml:space="preserve"> Critères pour faire appel à un professionnel pour l'entretien/aménagement</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7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Quels sont pour vous les 3 critères de choix les plus importants pour faire appel à un professionnel pour l’aménagement ou l’entretien de vos espaces extérieurs</w:t>
                  </w:r>
                  <w:r w:rsidRPr="00077FCB">
                    <w:rPr>
                      <w:lang w:val="fr-FR"/>
                    </w:rPr>
                    <w:t xml:space="preserve">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1er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2ème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3ème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Le prix</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disponibilité</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rapidité</w:t>
                  </w:r>
                  <w:proofErr w:type="spellEnd"/>
                  <w:r>
                    <w:rPr>
                      <w:rFonts w:eastAsia="Verdana" w:cs="Verdana"/>
                    </w:rPr>
                    <w:t xml:space="preserve"> </w:t>
                  </w:r>
                  <w:proofErr w:type="spellStart"/>
                  <w:r>
                    <w:rPr>
                      <w:rFonts w:eastAsia="Verdana" w:cs="Verdana"/>
                    </w:rPr>
                    <w:t>d’exécution</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conseils</w:t>
                  </w:r>
                  <w:proofErr w:type="spellEnd"/>
                  <w:r>
                    <w:rPr>
                      <w:rFonts w:eastAsia="Verdana" w:cs="Verdana"/>
                    </w:rPr>
                    <w:t xml:space="preserve"> </w:t>
                  </w:r>
                  <w:proofErr w:type="spellStart"/>
                  <w:r>
                    <w:rPr>
                      <w:rFonts w:eastAsia="Verdana" w:cs="Verdana"/>
                    </w:rPr>
                    <w:t>donnés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 contact </w:t>
                  </w:r>
                  <w:proofErr w:type="spellStart"/>
                  <w:r>
                    <w:rPr>
                      <w:rFonts w:eastAsia="Verdana" w:cs="Verdana"/>
                    </w:rPr>
                    <w:t>relationnel</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La qualité des travaux réalisés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recommandations</w:t>
                  </w:r>
                  <w:proofErr w:type="spellEnd"/>
                  <w:r>
                    <w:rPr>
                      <w:rFonts w:eastAsia="Verdana" w:cs="Verdana"/>
                    </w:rPr>
                    <w:t xml:space="preserve"> de </w:t>
                  </w:r>
                  <w:proofErr w:type="spellStart"/>
                  <w:r>
                    <w:rPr>
                      <w:rFonts w:eastAsia="Verdana" w:cs="Verdana"/>
                    </w:rPr>
                    <w:t>proches</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PLEASE USE RANKING GRID 1 TO 3 ONLY</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B006 - D</w:t>
                        </w:r>
                        <w:proofErr w:type="gramStart"/>
                        <w:r w:rsidRPr="00077FCB">
                          <w:rPr>
                            <w:lang w:val="fr-FR"/>
                          </w:rPr>
                          <w:t>1:</w:t>
                        </w:r>
                        <w:proofErr w:type="gramEnd"/>
                        <w:r w:rsidRPr="00077FCB">
                          <w:rPr>
                            <w:lang w:val="fr-FR"/>
                          </w:rPr>
                          <w:t xml:space="preserve"> Bloc D1 : Appel à un professionnel</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B007 - D</w:t>
                        </w:r>
                        <w:proofErr w:type="gramStart"/>
                        <w:r w:rsidRPr="00077FCB">
                          <w:rPr>
                            <w:lang w:val="fr-FR"/>
                          </w:rPr>
                          <w:t>2:</w:t>
                        </w:r>
                        <w:proofErr w:type="gramEnd"/>
                        <w:r w:rsidRPr="00077FCB">
                          <w:rPr>
                            <w:lang w:val="fr-FR"/>
                          </w:rPr>
                          <w:t xml:space="preserve"> Bloc D2 : Barbecue et plancha</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 ORDER</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lastRenderedPageBreak/>
                    <w:t xml:space="preserve">Q067 - D2TXT: </w:t>
                  </w:r>
                  <w:proofErr w:type="spellStart"/>
                  <w:r>
                    <w:t>Texte</w:t>
                  </w:r>
                  <w:proofErr w:type="spellEnd"/>
                  <w:r>
                    <w:t xml:space="preserve"> D2</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Parlons maintenant des barbecues et planchas à destination de vos espaces extérieurs (jardin, balcons, terrasses).</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Q066 - D2</w:t>
                  </w:r>
                  <w:proofErr w:type="gramStart"/>
                  <w:r w:rsidRPr="00077FCB">
                    <w:rPr>
                      <w:lang w:val="fr-FR"/>
                    </w:rPr>
                    <w:t>A:</w:t>
                  </w:r>
                  <w:proofErr w:type="gramEnd"/>
                  <w:r w:rsidRPr="00077FCB">
                    <w:rPr>
                      <w:lang w:val="fr-FR"/>
                    </w:rPr>
                    <w:t xml:space="preserve"> Achat de barbecue/plancha</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3</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Avez-vous</w:t>
                  </w:r>
                  <w:proofErr w:type="spellEnd"/>
                  <w:r>
                    <w:rPr>
                      <w:b/>
                    </w:rPr>
                    <w:t xml:space="preserve"> déjà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moins de deux ans</w:t>
                  </w: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plus de deux ans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Non, 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Un barbecue à </w:t>
                  </w:r>
                  <w:proofErr w:type="spellStart"/>
                  <w:r>
                    <w:t>charbon</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barbecue </w:t>
                  </w:r>
                  <w:proofErr w:type="spellStart"/>
                  <w:r>
                    <w:rPr>
                      <w:rFonts w:eastAsia="Verdana" w:cs="Verdana"/>
                    </w:rPr>
                    <w:t>électrique</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barbecue à </w:t>
                  </w:r>
                  <w:proofErr w:type="spellStart"/>
                  <w:r>
                    <w:rPr>
                      <w:rFonts w:eastAsia="Verdana" w:cs="Verdana"/>
                    </w:rPr>
                    <w:t>gaz</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plancha</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Q066 - D2A</w:t>
                  </w:r>
                  <w:r>
                    <w:t xml:space="preserve"> ROW=1 &amp; COL=1 or </w:t>
                  </w:r>
                  <w:r>
                    <w:rPr>
                      <w:b/>
                    </w:rPr>
                    <w:t>Q066 - D2A</w:t>
                  </w:r>
                  <w:r>
                    <w:t xml:space="preserve"> ROW=2 &amp; COL=1 or </w:t>
                  </w:r>
                  <w:r>
                    <w:rPr>
                      <w:b/>
                    </w:rPr>
                    <w:t>Q066 - D2A</w:t>
                  </w:r>
                  <w:r>
                    <w:t xml:space="preserve"> ROW=3 &amp; COL=1 or </w:t>
                  </w:r>
                  <w:r>
                    <w:rPr>
                      <w:b/>
                    </w:rPr>
                    <w:t>Q066 - D2A</w:t>
                  </w:r>
                  <w:r>
                    <w:t xml:space="preserve"> ROW=4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Q069 - D2</w:t>
                  </w:r>
                  <w:proofErr w:type="gramStart"/>
                  <w:r w:rsidRPr="00077FCB">
                    <w:rPr>
                      <w:lang w:val="fr-FR"/>
                    </w:rPr>
                    <w:t>B:</w:t>
                  </w:r>
                  <w:proofErr w:type="gramEnd"/>
                  <w:r w:rsidRPr="00077FCB">
                    <w:rPr>
                      <w:lang w:val="fr-FR"/>
                    </w:rPr>
                    <w:t xml:space="preserve"> Lieux d'achat de barbecue/plancha</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5</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Où</w:t>
                  </w:r>
                  <w:proofErr w:type="spellEnd"/>
                  <w:r>
                    <w:rPr>
                      <w:b/>
                    </w:rPr>
                    <w:t xml:space="preserve"> </w:t>
                  </w:r>
                  <w:proofErr w:type="spellStart"/>
                  <w:r>
                    <w:rPr>
                      <w:b/>
                    </w:rPr>
                    <w:t>avez-vous</w:t>
                  </w:r>
                  <w:proofErr w:type="spellEnd"/>
                  <w:r>
                    <w:rPr>
                      <w:b/>
                    </w:rPr>
                    <w:t xml:space="preserve">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37"/>
              <w:gridCol w:w="1441"/>
              <w:gridCol w:w="1238"/>
              <w:gridCol w:w="1191"/>
              <w:gridCol w:w="1215"/>
              <w:gridCol w:w="121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600" w:type="pct"/>
                </w:tcPr>
                <w:p w:rsidR="00432A25" w:rsidRDefault="00432A25">
                  <w:pPr>
                    <w:keepNext/>
                    <w:keepLines/>
                  </w:pP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Internet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barbecue à </w:t>
                  </w:r>
                  <w:proofErr w:type="spellStart"/>
                  <w:r>
                    <w:t>charbon</w:t>
                  </w:r>
                  <w:proofErr w:type="spellEnd"/>
                  <w:r>
                    <w:t xml:space="preserve"> [DISPLAY IF CODE ROW 1 AND COLUMN 1 IN D2A]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barbecue </w:t>
                  </w:r>
                  <w:proofErr w:type="spellStart"/>
                  <w:r>
                    <w:rPr>
                      <w:rFonts w:eastAsia="Verdana" w:cs="Verdana"/>
                    </w:rPr>
                    <w:t>électrique</w:t>
                  </w:r>
                  <w:proofErr w:type="spellEnd"/>
                  <w:r>
                    <w:rPr>
                      <w:rFonts w:eastAsia="Verdana" w:cs="Verdana"/>
                    </w:rPr>
                    <w:t xml:space="preserve"> [DISPLAY IF CODE ROW 2 AND COLUMN 1 IN D2A]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barbecue à </w:t>
                  </w:r>
                  <w:proofErr w:type="spellStart"/>
                  <w:r>
                    <w:rPr>
                      <w:rFonts w:eastAsia="Verdana" w:cs="Verdana"/>
                    </w:rPr>
                    <w:t>gaz</w:t>
                  </w:r>
                  <w:proofErr w:type="spellEnd"/>
                  <w:r>
                    <w:rPr>
                      <w:rFonts w:eastAsia="Verdana" w:cs="Verdana"/>
                    </w:rPr>
                    <w:t xml:space="preserve"> [DISPLAY IF CODE ROW 3 AND COLUMN 1 IN D2A]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plancha</w:t>
                  </w:r>
                  <w:proofErr w:type="spellEnd"/>
                  <w:r>
                    <w:rPr>
                      <w:rFonts w:eastAsia="Verdana" w:cs="Verdana"/>
                    </w:rPr>
                    <w:t xml:space="preserve"> [DISPLAY IF CODE ROW 4 AND COLUMN 1 IN D2A]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Q066 - D2A</w:t>
                  </w:r>
                  <w:r>
                    <w:t xml:space="preserve"> ROW=1 &amp; COL=1 or </w:t>
                  </w:r>
                  <w:r>
                    <w:rPr>
                      <w:b/>
                    </w:rPr>
                    <w:t>Q066 - D2A</w:t>
                  </w:r>
                  <w:r>
                    <w:t xml:space="preserve"> ROW=2 &amp; COL=1 or </w:t>
                  </w:r>
                  <w:r>
                    <w:rPr>
                      <w:b/>
                    </w:rPr>
                    <w:t>Q066 - D2A</w:t>
                  </w:r>
                  <w:r>
                    <w:t xml:space="preserve"> ROW=3 &amp; COL=1 or </w:t>
                  </w:r>
                  <w:r>
                    <w:rPr>
                      <w:b/>
                    </w:rPr>
                    <w:t>Q066 - D2A</w:t>
                  </w:r>
                  <w:r>
                    <w:t xml:space="preserve"> ROW=4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Q070 - D2</w:t>
                  </w:r>
                  <w:proofErr w:type="gramStart"/>
                  <w:r w:rsidRPr="00077FCB">
                    <w:rPr>
                      <w:lang w:val="fr-FR"/>
                    </w:rPr>
                    <w:t>C:</w:t>
                  </w:r>
                  <w:proofErr w:type="gramEnd"/>
                  <w:r w:rsidRPr="00077FCB">
                    <w:rPr>
                      <w:lang w:val="fr-FR"/>
                    </w:rPr>
                    <w:t xml:space="preserve"> Prix barbecue/plancha</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prix, même approximatif, avez-vous payé votre …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 xml:space="preserve">Barbecue à </w:t>
                  </w:r>
                  <w:proofErr w:type="spellStart"/>
                  <w:r>
                    <w:t>charbon</w:t>
                  </w:r>
                  <w:proofErr w:type="spellEnd"/>
                  <w:r>
                    <w:t xml:space="preserve"> [DISPLAY IF CODE ROW 1 AND COLUMN 1 IN D2A]</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 xml:space="preserve">Barbecue </w:t>
                  </w:r>
                  <w:proofErr w:type="spellStart"/>
                  <w:r>
                    <w:t>électrique</w:t>
                  </w:r>
                  <w:proofErr w:type="spellEnd"/>
                  <w:r>
                    <w:t xml:space="preserve"> [DISPLAY IF CODE ROW 2 AND COLUMN 1 IN D2A]</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Barbecue à </w:t>
                  </w:r>
                  <w:proofErr w:type="spellStart"/>
                  <w:r>
                    <w:t>gaz</w:t>
                  </w:r>
                  <w:proofErr w:type="spellEnd"/>
                  <w:r>
                    <w:t xml:space="preserve"> [DISPLAY IF CODE ROW 3 AND COLUMN 1 IN D2A]</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spellStart"/>
                  <w:r>
                    <w:t>Plancha</w:t>
                  </w:r>
                  <w:proofErr w:type="spellEnd"/>
                  <w:r>
                    <w:t xml:space="preserve"> [DISPLAY IF CODE ROW 4 AND COLUMN 1 IN D2A]</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p w:rsidR="00432A25" w:rsidRDefault="00432A25">
                  <w:pPr>
                    <w:keepNext/>
                    <w:keepLines/>
                  </w:pPr>
                </w:p>
                <w:p w:rsidR="00432A25" w:rsidRDefault="00204FF2">
                  <w:pPr>
                    <w:keepNext/>
                    <w:keepLines/>
                  </w:pPr>
                  <w:r>
                    <w:t>ENTER NUMERIC BOX FOR EACH ANSWER, AND WRITE "Euros" JUST BESIDE NUMERIC BOXES</w:t>
                  </w:r>
                </w:p>
                <w:p w:rsidR="00432A25" w:rsidRDefault="00204FF2">
                  <w:pPr>
                    <w:keepNext/>
                    <w:keepLines/>
                  </w:pPr>
                  <w:r w:rsidRPr="00077FCB">
                    <w:rPr>
                      <w:lang w:val="fr-FR"/>
                    </w:rPr>
                    <w:t xml:space="preserve">FOR EXEMPLE : "Barbecue à charbon : … </w:t>
                  </w:r>
                  <w:r>
                    <w:t>Euros</w:t>
                  </w:r>
                </w:p>
                <w:p w:rsidR="00432A25" w:rsidRDefault="00204FF2">
                  <w:pPr>
                    <w:keepNext/>
                    <w:keepLines/>
                  </w:pPr>
                  <w:r>
                    <w:t xml:space="preserve">Barbecue </w:t>
                  </w:r>
                  <w:proofErr w:type="spellStart"/>
                  <w:proofErr w:type="gramStart"/>
                  <w:r>
                    <w:t>électrique</w:t>
                  </w:r>
                  <w:proofErr w:type="spellEnd"/>
                  <w:r>
                    <w:t xml:space="preserve"> :</w:t>
                  </w:r>
                  <w:proofErr w:type="gramEnd"/>
                  <w:r>
                    <w:t xml:space="preserve"> … Euros</w:t>
                  </w:r>
                </w:p>
                <w:p w:rsidR="00432A25" w:rsidRDefault="00204FF2">
                  <w:pPr>
                    <w:keepNext/>
                    <w:keepLines/>
                  </w:pPr>
                  <w:r>
                    <w:t xml:space="preserve">Barbecue à </w:t>
                  </w:r>
                  <w:proofErr w:type="spellStart"/>
                  <w:proofErr w:type="gramStart"/>
                  <w:r>
                    <w:t>gaz</w:t>
                  </w:r>
                  <w:proofErr w:type="spellEnd"/>
                  <w:r>
                    <w:t xml:space="preserve"> :</w:t>
                  </w:r>
                  <w:proofErr w:type="gramEnd"/>
                  <w:r>
                    <w:t xml:space="preserve"> … Euros</w:t>
                  </w:r>
                </w:p>
                <w:p w:rsidR="00432A25" w:rsidRDefault="00204FF2">
                  <w:pPr>
                    <w:keepNext/>
                    <w:keepLines/>
                  </w:pPr>
                  <w:proofErr w:type="spellStart"/>
                  <w:proofErr w:type="gramStart"/>
                  <w:r>
                    <w:t>Plancha</w:t>
                  </w:r>
                  <w:proofErr w:type="spellEnd"/>
                  <w:r>
                    <w:t xml:space="preserve"> :</w:t>
                  </w:r>
                  <w:proofErr w:type="gramEnd"/>
                  <w:r>
                    <w:t xml:space="preserve"> … Euros</w:t>
                  </w:r>
                </w:p>
                <w:p w:rsidR="00432A25" w:rsidRDefault="00432A25">
                  <w:pPr>
                    <w:keepNext/>
                    <w:keepLines/>
                  </w:pP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Q066 - D2A</w:t>
                  </w:r>
                  <w:r>
                    <w:t xml:space="preserve"> ROW=1 &amp; COL=1 or </w:t>
                  </w:r>
                  <w:r>
                    <w:rPr>
                      <w:b/>
                    </w:rPr>
                    <w:t>Q066 - D2A</w:t>
                  </w:r>
                  <w:r>
                    <w:t xml:space="preserve"> ROW=2 &amp; COL=1 or </w:t>
                  </w:r>
                  <w:r>
                    <w:rPr>
                      <w:b/>
                    </w:rPr>
                    <w:t>Q066 - D2A</w:t>
                  </w:r>
                  <w:r>
                    <w:t xml:space="preserve"> ROW=3 &amp; COL=1 or </w:t>
                  </w:r>
                  <w:r>
                    <w:rPr>
                      <w:b/>
                    </w:rPr>
                    <w:t>Q066 - D2A</w:t>
                  </w:r>
                  <w:r>
                    <w:t xml:space="preserve"> ROW=4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Q071 - D2</w:t>
                  </w:r>
                  <w:proofErr w:type="gramStart"/>
                  <w:r w:rsidRPr="00077FCB">
                    <w:rPr>
                      <w:lang w:val="fr-FR"/>
                    </w:rPr>
                    <w:t>D:</w:t>
                  </w:r>
                  <w:proofErr w:type="gramEnd"/>
                  <w:r w:rsidRPr="00077FCB">
                    <w:rPr>
                      <w:lang w:val="fr-FR"/>
                    </w:rPr>
                    <w:t xml:space="preserve"> Fréquence utilisation barbecue/plancha</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Hormis en hiver, à quelle fréquence utilisez-vous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Au moins une fois par semaine</w:t>
                  </w: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Au moins une fois par mois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Plus </w:t>
                  </w:r>
                  <w:proofErr w:type="spellStart"/>
                  <w:r>
                    <w:t>rarement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barbecue à </w:t>
                  </w:r>
                  <w:proofErr w:type="spellStart"/>
                  <w:r>
                    <w:t>charbon</w:t>
                  </w:r>
                  <w:proofErr w:type="spellEnd"/>
                  <w:r>
                    <w:t xml:space="preserve"> [DISPLAY IF CODE ROW 1 AND COLUMN 1 IN D2A]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barbecue </w:t>
                  </w:r>
                  <w:proofErr w:type="spellStart"/>
                  <w:r>
                    <w:rPr>
                      <w:rFonts w:eastAsia="Verdana" w:cs="Verdana"/>
                    </w:rPr>
                    <w:t>électrique</w:t>
                  </w:r>
                  <w:proofErr w:type="spellEnd"/>
                  <w:r>
                    <w:rPr>
                      <w:rFonts w:eastAsia="Verdana" w:cs="Verdana"/>
                    </w:rPr>
                    <w:t xml:space="preserve"> [DISPLAY IF CODE ROW 2 AND COLUMN 1 IN D2A]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barbecue à </w:t>
                  </w:r>
                  <w:proofErr w:type="spellStart"/>
                  <w:r>
                    <w:rPr>
                      <w:rFonts w:eastAsia="Verdana" w:cs="Verdana"/>
                    </w:rPr>
                    <w:t>gaz</w:t>
                  </w:r>
                  <w:proofErr w:type="spellEnd"/>
                  <w:r>
                    <w:rPr>
                      <w:rFonts w:eastAsia="Verdana" w:cs="Verdana"/>
                    </w:rPr>
                    <w:t xml:space="preserve"> [DISPLAY IF CODE ROW 3 AND COLUMN 1 IN D2A]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plancha</w:t>
                  </w:r>
                  <w:proofErr w:type="spellEnd"/>
                  <w:r>
                    <w:rPr>
                      <w:rFonts w:eastAsia="Verdana" w:cs="Verdana"/>
                    </w:rPr>
                    <w:t xml:space="preserve"> [DISPLAY IF CODE ROW 4 AND COLUMN 1 IN D2A]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Q066 - D2A</w:t>
                  </w:r>
                  <w:r>
                    <w:t xml:space="preserve"> ROW=1 &amp; COL=1 or </w:t>
                  </w:r>
                  <w:r>
                    <w:rPr>
                      <w:b/>
                    </w:rPr>
                    <w:t>Q066 - D2A</w:t>
                  </w:r>
                  <w:r>
                    <w:t xml:space="preserve"> ROW=2 &amp; COL=1 or </w:t>
                  </w:r>
                  <w:r>
                    <w:rPr>
                      <w:b/>
                    </w:rPr>
                    <w:t>Q066 - D2A</w:t>
                  </w:r>
                  <w:r>
                    <w:t xml:space="preserve"> ROW=3 &amp; COL=1 or </w:t>
                  </w:r>
                  <w:r>
                    <w:rPr>
                      <w:b/>
                    </w:rPr>
                    <w:t>Q066 - D2A</w:t>
                  </w:r>
                  <w:r>
                    <w:t xml:space="preserve"> ROW=4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Q072 - D2E: Marque barbecue/</w:t>
                  </w:r>
                  <w:proofErr w:type="spellStart"/>
                  <w:r>
                    <w:t>plancha</w:t>
                  </w:r>
                  <w:proofErr w:type="spell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 xml:space="preserve">Not back | Number of rows: 4 | Number of columns: </w:t>
                  </w:r>
                  <w:del w:id="45" w:author="" w:date="2019-12-13T16:18:00Z">
                    <w:r>
                      <w:delText>25</w:delText>
                    </w:r>
                  </w:del>
                  <w:ins w:id="46" w:author="" w:date="2019-12-13T16:18:00Z">
                    <w:r>
                      <w:t>22</w:t>
                    </w:r>
                  </w:ins>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Quelle est la marque de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389"/>
              <w:gridCol w:w="388"/>
              <w:gridCol w:w="388"/>
              <w:gridCol w:w="388"/>
              <w:gridCol w:w="388"/>
              <w:gridCol w:w="388"/>
              <w:gridCol w:w="562"/>
              <w:gridCol w:w="475"/>
              <w:gridCol w:w="423"/>
              <w:gridCol w:w="523"/>
              <w:gridCol w:w="503"/>
              <w:gridCol w:w="561"/>
              <w:gridCol w:w="418"/>
              <w:gridCol w:w="665"/>
              <w:gridCol w:w="602"/>
              <w:gridCol w:w="497"/>
              <w:gridCol w:w="697"/>
              <w:gridCol w:w="463"/>
              <w:gridCol w:w="536"/>
              <w:gridCol w:w="539"/>
              <w:gridCol w:w="474"/>
              <w:gridCol w:w="17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43" w:type="pct"/>
                </w:tcPr>
                <w:p w:rsidR="00432A25" w:rsidRDefault="00432A25">
                  <w:pPr>
                    <w:keepNext/>
                    <w:keepLines/>
                  </w:pP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Weber [IF D2A=ROW </w:t>
                  </w:r>
                  <w:proofErr w:type="gramStart"/>
                  <w:r>
                    <w:t>1 .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GrillChef</w:t>
                  </w:r>
                  <w:proofErr w:type="spellEnd"/>
                  <w:r>
                    <w:t xml:space="preserve"> [IF D2A=ROW </w:t>
                  </w:r>
                  <w:proofErr w:type="gramStart"/>
                  <w:r>
                    <w:t>1 .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CAO [IF D2A=ROW </w:t>
                  </w:r>
                  <w:proofErr w:type="gramStart"/>
                  <w:r>
                    <w:t>1 .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Alice’s Garden [IF D2A=ROW </w:t>
                  </w:r>
                  <w:proofErr w:type="gramStart"/>
                  <w:r>
                    <w:t>1 .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47" w:author="" w:date="2019-12-13T16:18:00Z">
                    <w:r>
                      <w:delText xml:space="preserve">Autre </w:delText>
                    </w:r>
                  </w:del>
                  <w:proofErr w:type="spellStart"/>
                  <w:ins w:id="48" w:author="" w:date="2019-12-13T16:18:00Z">
                    <w:r>
                      <w:t>Triomph</w:t>
                    </w:r>
                  </w:ins>
                  <w:proofErr w:type="spellEnd"/>
                  <w:r>
                    <w:t xml:space="preserve"> [IF D2A=ROW </w:t>
                  </w:r>
                  <w:del w:id="49" w:author="" w:date="2019-12-13T16:18:00Z">
                    <w:r>
                      <w:delText>1</w:delText>
                    </w:r>
                  </w:del>
                  <w:proofErr w:type="gramStart"/>
                  <w:ins w:id="50" w:author="" w:date="2019-12-13T16:18:00Z">
                    <w:r>
                      <w:t>2</w:t>
                    </w:r>
                  </w:ins>
                  <w:r>
                    <w:t xml:space="preserve">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51" w:author="" w:date="2019-12-13T16:18:00Z">
                    <w:r>
                      <w:delText>Triomph</w:delText>
                    </w:r>
                  </w:del>
                  <w:proofErr w:type="spellStart"/>
                  <w:ins w:id="52" w:author="" w:date="2019-12-13T16:18:00Z">
                    <w:r>
                      <w:t>Domoclip</w:t>
                    </w:r>
                  </w:ins>
                  <w:proofErr w:type="spellEnd"/>
                  <w:r>
                    <w:t xml:space="preserve"> [IF D2A=ROW </w:t>
                  </w:r>
                  <w:proofErr w:type="gramStart"/>
                  <w:r>
                    <w:t>2 .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53" w:author="" w:date="2019-12-13T16:18:00Z">
                    <w:r>
                      <w:delText>Domoclip</w:delText>
                    </w:r>
                  </w:del>
                  <w:proofErr w:type="spellStart"/>
                  <w:ins w:id="54" w:author="" w:date="2019-12-13T16:18:00Z">
                    <w:r>
                      <w:t>Tefal</w:t>
                    </w:r>
                  </w:ins>
                  <w:proofErr w:type="spellEnd"/>
                  <w:r>
                    <w:t xml:space="preserve"> [IF D2A=ROW </w:t>
                  </w:r>
                  <w:proofErr w:type="gramStart"/>
                  <w:r>
                    <w:t>2 .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55" w:author="" w:date="2019-12-13T16:18:00Z">
                    <w:r>
                      <w:delText>Tefal</w:delText>
                    </w:r>
                  </w:del>
                  <w:ins w:id="56" w:author="" w:date="2019-12-13T16:18:00Z">
                    <w:r>
                      <w:t>George</w:t>
                    </w:r>
                  </w:ins>
                  <w:r>
                    <w:t xml:space="preserve"> [IF D2A=ROW </w:t>
                  </w:r>
                  <w:proofErr w:type="gramStart"/>
                  <w:r>
                    <w:t>2 .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57" w:author="" w:date="2019-12-13T16:18:00Z">
                    <w:r>
                      <w:delText>George</w:delText>
                    </w:r>
                  </w:del>
                  <w:ins w:id="58" w:author="" w:date="2019-12-13T16:18:00Z">
                    <w:r>
                      <w:t>Foreman</w:t>
                    </w:r>
                  </w:ins>
                  <w:r>
                    <w:t xml:space="preserve"> [IF D2A=ROW </w:t>
                  </w:r>
                  <w:proofErr w:type="gramStart"/>
                  <w:r>
                    <w:t>2 .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59" w:author="" w:date="2019-12-13T16:18:00Z">
                    <w:r>
                      <w:delText>Foreman</w:delText>
                    </w:r>
                  </w:del>
                  <w:ins w:id="60" w:author="" w:date="2019-12-13T16:18:00Z">
                    <w:r>
                      <w:t>Weber</w:t>
                    </w:r>
                  </w:ins>
                  <w:r>
                    <w:t xml:space="preserve"> [IF D2A=ROW </w:t>
                  </w:r>
                  <w:proofErr w:type="gramStart"/>
                  <w:r>
                    <w:t>2 .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61" w:author="" w:date="2019-12-13T16:18:00Z">
                    <w:r>
                      <w:delText>Weber</w:delText>
                    </w:r>
                  </w:del>
                  <w:proofErr w:type="spellStart"/>
                  <w:ins w:id="62" w:author="" w:date="2019-12-13T16:18:00Z">
                    <w:r>
                      <w:t>Campingaz</w:t>
                    </w:r>
                  </w:ins>
                  <w:proofErr w:type="spellEnd"/>
                  <w:r>
                    <w:t xml:space="preserve"> [IF D2A=ROW </w:t>
                  </w:r>
                  <w:del w:id="63" w:author="" w:date="2019-12-13T16:18:00Z">
                    <w:r>
                      <w:delText>2</w:delText>
                    </w:r>
                  </w:del>
                  <w:proofErr w:type="gramStart"/>
                  <w:ins w:id="64" w:author="" w:date="2019-12-13T16:18:00Z">
                    <w:r>
                      <w:t>3</w:t>
                    </w:r>
                  </w:ins>
                  <w:r>
                    <w:t xml:space="preserve">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65" w:author="" w:date="2019-12-13T16:18:00Z">
                    <w:r>
                      <w:delText>Autre</w:delText>
                    </w:r>
                  </w:del>
                  <w:ins w:id="66" w:author="" w:date="2019-12-13T16:18:00Z">
                    <w:r>
                      <w:t>Weber</w:t>
                    </w:r>
                  </w:ins>
                  <w:r>
                    <w:t xml:space="preserve"> [IF D2A=ROW </w:t>
                  </w:r>
                  <w:del w:id="67" w:author="" w:date="2019-12-13T16:18:00Z">
                    <w:r>
                      <w:delText>2</w:delText>
                    </w:r>
                  </w:del>
                  <w:proofErr w:type="gramStart"/>
                  <w:ins w:id="68" w:author="" w:date="2019-12-13T16:18:00Z">
                    <w:r>
                      <w:t>3</w:t>
                    </w:r>
                  </w:ins>
                  <w:r>
                    <w:t xml:space="preserve">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69" w:author="" w:date="2019-12-13T16:18:00Z">
                    <w:r>
                      <w:delText>Campingaz</w:delText>
                    </w:r>
                  </w:del>
                  <w:proofErr w:type="spellStart"/>
                  <w:ins w:id="70" w:author="" w:date="2019-12-13T16:18:00Z">
                    <w:r>
                      <w:t>Barbecook</w:t>
                    </w:r>
                  </w:ins>
                  <w:proofErr w:type="spellEnd"/>
                  <w:r>
                    <w:t xml:space="preserve"> [IF D2A=ROW </w:t>
                  </w:r>
                  <w:proofErr w:type="gramStart"/>
                  <w:r>
                    <w:t>3 .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71" w:author="" w:date="2019-12-13T16:18:00Z">
                    <w:r>
                      <w:delText>Weber</w:delText>
                    </w:r>
                  </w:del>
                  <w:proofErr w:type="spellStart"/>
                  <w:ins w:id="72" w:author="" w:date="2019-12-13T16:18:00Z">
                    <w:r>
                      <w:t>OutdoorChef</w:t>
                    </w:r>
                  </w:ins>
                  <w:proofErr w:type="spellEnd"/>
                  <w:r>
                    <w:t xml:space="preserve"> [IF D2A=ROW </w:t>
                  </w:r>
                  <w:proofErr w:type="gramStart"/>
                  <w:r>
                    <w:t>3 .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73" w:author="" w:date="2019-12-13T16:18:00Z">
                    <w:r>
                      <w:delText>Barbecook</w:delText>
                    </w:r>
                  </w:del>
                  <w:ins w:id="74" w:author="" w:date="2019-12-13T16:18:00Z">
                    <w:r>
                      <w:t>Broil King</w:t>
                    </w:r>
                  </w:ins>
                  <w:r>
                    <w:t xml:space="preserve"> [IF D2A=ROW </w:t>
                  </w:r>
                  <w:proofErr w:type="gramStart"/>
                  <w:r>
                    <w:t>3 .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75" w:author="" w:date="2019-12-13T16:18:00Z">
                    <w:r>
                      <w:delText>OutdoorChef</w:delText>
                    </w:r>
                  </w:del>
                  <w:proofErr w:type="spellStart"/>
                  <w:ins w:id="76" w:author="" w:date="2019-12-13T16:18:00Z">
                    <w:r>
                      <w:t>Krampouz</w:t>
                    </w:r>
                  </w:ins>
                  <w:proofErr w:type="spellEnd"/>
                  <w:r>
                    <w:t xml:space="preserve"> [IF D2A=ROW </w:t>
                  </w:r>
                  <w:del w:id="77" w:author="" w:date="2019-12-13T16:18:00Z">
                    <w:r>
                      <w:delText>3</w:delText>
                    </w:r>
                  </w:del>
                  <w:proofErr w:type="gramStart"/>
                  <w:ins w:id="78" w:author="" w:date="2019-12-13T16:18:00Z">
                    <w:r>
                      <w:t>4</w:t>
                    </w:r>
                  </w:ins>
                  <w:r>
                    <w:t xml:space="preserve">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79" w:author="" w:date="2019-12-13T16:18:00Z">
                    <w:r>
                      <w:delText>Broil King</w:delText>
                    </w:r>
                  </w:del>
                  <w:proofErr w:type="spellStart"/>
                  <w:ins w:id="80" w:author="" w:date="2019-12-13T16:18:00Z">
                    <w:r>
                      <w:t>Verycook</w:t>
                    </w:r>
                  </w:ins>
                  <w:proofErr w:type="spellEnd"/>
                  <w:r>
                    <w:t xml:space="preserve"> [IF D2A=ROW </w:t>
                  </w:r>
                  <w:del w:id="81" w:author="" w:date="2019-12-13T16:18:00Z">
                    <w:r>
                      <w:delText>3</w:delText>
                    </w:r>
                  </w:del>
                  <w:proofErr w:type="gramStart"/>
                  <w:ins w:id="82" w:author="" w:date="2019-12-13T16:18:00Z">
                    <w:r>
                      <w:t>4</w:t>
                    </w:r>
                  </w:ins>
                  <w:r>
                    <w:t xml:space="preserve">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83" w:author="" w:date="2019-12-13T16:18:00Z">
                    <w:r>
                      <w:delText>Autre</w:delText>
                    </w:r>
                  </w:del>
                  <w:proofErr w:type="spellStart"/>
                  <w:ins w:id="84" w:author="" w:date="2019-12-13T16:18:00Z">
                    <w:r>
                      <w:t>Campingaz</w:t>
                    </w:r>
                  </w:ins>
                  <w:proofErr w:type="spellEnd"/>
                  <w:r>
                    <w:t xml:space="preserve"> [IF D2A=ROW </w:t>
                  </w:r>
                  <w:del w:id="85" w:author="" w:date="2019-12-13T16:18:00Z">
                    <w:r>
                      <w:delText>3</w:delText>
                    </w:r>
                  </w:del>
                  <w:proofErr w:type="gramStart"/>
                  <w:ins w:id="86" w:author="" w:date="2019-12-13T16:18:00Z">
                    <w:r>
                      <w:t>4</w:t>
                    </w:r>
                  </w:ins>
                  <w:r>
                    <w:t xml:space="preserve">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87" w:author="" w:date="2019-12-13T16:18:00Z">
                    <w:r>
                      <w:delText>Krampouz</w:delText>
                    </w:r>
                  </w:del>
                  <w:ins w:id="88" w:author="" w:date="2019-12-13T16:18:00Z">
                    <w:r>
                      <w:t>Tristar</w:t>
                    </w:r>
                  </w:ins>
                  <w:r>
                    <w:t xml:space="preserve"> [IF D2A=ROW </w:t>
                  </w:r>
                  <w:proofErr w:type="gramStart"/>
                  <w:r>
                    <w:t>4 .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del w:id="89" w:author="" w:date="2019-12-13T16:18:00Z">
                    <w:r>
                      <w:delText>Verycook</w:delText>
                    </w:r>
                  </w:del>
                  <w:proofErr w:type="spellStart"/>
                  <w:ins w:id="90" w:author="" w:date="2019-12-13T16:18:00Z">
                    <w:r>
                      <w:t>Tefal</w:t>
                    </w:r>
                  </w:ins>
                  <w:proofErr w:type="spellEnd"/>
                  <w:r>
                    <w:t xml:space="preserve"> [IF D2A=ROW </w:t>
                  </w:r>
                  <w:proofErr w:type="gramStart"/>
                  <w:r>
                    <w:t>4 .</w:t>
                  </w:r>
                  <w:proofErr w:type="gramEnd"/>
                  <w: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barbecue à </w:t>
                  </w:r>
                  <w:proofErr w:type="spellStart"/>
                  <w:r>
                    <w:t>charbon</w:t>
                  </w:r>
                  <w:proofErr w:type="spellEnd"/>
                  <w:r>
                    <w:t xml:space="preserve"> [ DISPLAY IF D2A=ROW </w:t>
                  </w:r>
                  <w:proofErr w:type="gramStart"/>
                  <w:r>
                    <w:t>1 .</w:t>
                  </w:r>
                  <w:proofErr w:type="gramEnd"/>
                  <w:r>
                    <w:t xml:space="preserve"> COLUMN 1]</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sidRPr="00077FCB">
                    <w:rPr>
                      <w:rFonts w:eastAsia="Verdana" w:cs="Verdana"/>
                      <w:lang w:val="fr-FR"/>
                    </w:rPr>
                    <w:t xml:space="preserve">Votre barbecue électrique </w:t>
                  </w:r>
                  <w:proofErr w:type="gramStart"/>
                  <w:r w:rsidRPr="00077FCB">
                    <w:rPr>
                      <w:rFonts w:eastAsia="Verdana" w:cs="Verdana"/>
                      <w:lang w:val="fr-FR"/>
                    </w:rPr>
                    <w:t>[ DISPLAY</w:t>
                  </w:r>
                  <w:proofErr w:type="gramEnd"/>
                  <w:r w:rsidRPr="00077FCB">
                    <w:rPr>
                      <w:rFonts w:eastAsia="Verdana" w:cs="Verdana"/>
                      <w:lang w:val="fr-FR"/>
                    </w:rPr>
                    <w:t xml:space="preserve"> IF D2A=ROW 2. </w:t>
                  </w:r>
                  <w:r>
                    <w:rPr>
                      <w:rFonts w:eastAsia="Verdana" w:cs="Verdana"/>
                    </w:rPr>
                    <w:t>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lastRenderedPageBreak/>
                    <w:t>Votre</w:t>
                  </w:r>
                  <w:proofErr w:type="spellEnd"/>
                  <w:r>
                    <w:rPr>
                      <w:rFonts w:eastAsia="Verdana" w:cs="Verdana"/>
                    </w:rPr>
                    <w:t xml:space="preserve"> barbecue à </w:t>
                  </w:r>
                  <w:proofErr w:type="spellStart"/>
                  <w:r>
                    <w:rPr>
                      <w:rFonts w:eastAsia="Verdana" w:cs="Verdana"/>
                    </w:rPr>
                    <w:t>gaz</w:t>
                  </w:r>
                  <w:proofErr w:type="spellEnd"/>
                  <w:r>
                    <w:rPr>
                      <w:rFonts w:eastAsia="Verdana" w:cs="Verdana"/>
                    </w:rPr>
                    <w:t xml:space="preserve"> [ DISPLAY IF D2A=ROW </w:t>
                  </w:r>
                  <w:proofErr w:type="gramStart"/>
                  <w:r>
                    <w:rPr>
                      <w:rFonts w:eastAsia="Verdana" w:cs="Verdana"/>
                    </w:rPr>
                    <w:t>3 .</w:t>
                  </w:r>
                  <w:proofErr w:type="gramEnd"/>
                  <w:r>
                    <w:rPr>
                      <w:rFonts w:eastAsia="Verdana" w:cs="Verdana"/>
                    </w:rPr>
                    <w:t xml:space="preserve"> COLUMN 1]</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plancha</w:t>
                  </w:r>
                  <w:proofErr w:type="spellEnd"/>
                  <w:r>
                    <w:rPr>
                      <w:rFonts w:eastAsia="Verdana" w:cs="Verdana"/>
                    </w:rPr>
                    <w:t xml:space="preserve"> [ DISPLAY IF D2A=ROW </w:t>
                  </w:r>
                  <w:proofErr w:type="gramStart"/>
                  <w:r>
                    <w:rPr>
                      <w:rFonts w:eastAsia="Verdana" w:cs="Verdana"/>
                    </w:rPr>
                    <w:t>4 .</w:t>
                  </w:r>
                  <w:proofErr w:type="gramEnd"/>
                  <w:r>
                    <w:rPr>
                      <w:rFonts w:eastAsia="Verdana" w:cs="Verdana"/>
                    </w:rPr>
                    <w:t xml:space="preserve"> COLUMN 1]</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bl>
          <w:p w:rsidR="00432A25" w:rsidRDefault="00432A25">
            <w:pPr>
              <w:keepNext/>
              <w:keepLines/>
            </w:pPr>
          </w:p>
        </w:tc>
      </w:tr>
      <w:tr w:rsidR="00432A25">
        <w:tc>
          <w:tcPr>
            <w:tcW w:w="5000" w:type="pct"/>
          </w:tcPr>
          <w:tbl>
            <w:tblPr>
              <w:tblStyle w:val="Warning"/>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rPr>
                      <w:sz w:val="18"/>
                    </w:rPr>
                  </w:pPr>
                  <w:r>
                    <w:lastRenderedPageBreak/>
                    <w:t>There are more than 20 columns in this question, but only 20 columns will be shown</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p w:rsidR="00432A25" w:rsidRDefault="00432A25">
                  <w:pPr>
                    <w:keepNext/>
                    <w:keepLines/>
                  </w:pPr>
                </w:p>
                <w:p w:rsidR="00432A25" w:rsidRDefault="00204FF2">
                  <w:pPr>
                    <w:keepNext/>
                    <w:keepLines/>
                  </w:pPr>
                  <w:r>
                    <w:t>PLEASE WATCH OUT THE CONSIGNS IN ITEMS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Q066 - D2A</w:t>
                  </w:r>
                  <w:r>
                    <w:t xml:space="preserve"> ROW=1 &amp; COL=1 or </w:t>
                  </w:r>
                  <w:r>
                    <w:rPr>
                      <w:b/>
                    </w:rPr>
                    <w:t>Q066 - D2A</w:t>
                  </w:r>
                  <w:r>
                    <w:t xml:space="preserve"> ROW=2 &amp; COL=1 or </w:t>
                  </w:r>
                  <w:r>
                    <w:rPr>
                      <w:b/>
                    </w:rPr>
                    <w:t>Q066 - D2A</w:t>
                  </w:r>
                  <w:r>
                    <w:t xml:space="preserve"> ROW=3 &amp; COL=1 or </w:t>
                  </w:r>
                  <w:r>
                    <w:rPr>
                      <w:b/>
                    </w:rPr>
                    <w:t>Q066 - D2A</w:t>
                  </w:r>
                  <w:r>
                    <w:t xml:space="preserve"> ROW=4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Q073 - D2F: Satisfaction barbecue/</w:t>
                  </w:r>
                  <w:proofErr w:type="spellStart"/>
                  <w:r>
                    <w:t>plancha</w:t>
                  </w:r>
                  <w:proofErr w:type="spell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D’une manière générale, êtes-vous satisfait(e) de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RPr="00077FCB"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Très</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Assez</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Peu</w:t>
                  </w:r>
                  <w:proofErr w:type="spellEnd"/>
                  <w:r>
                    <w:t xml:space="preserve"> </w:t>
                  </w:r>
                  <w:proofErr w:type="spellStart"/>
                  <w:r>
                    <w:t>satisfait</w:t>
                  </w:r>
                  <w:proofErr w:type="spellEnd"/>
                  <w:r>
                    <w:t>(e)</w:t>
                  </w: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Pas du tout satisfait(e)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barbecue à </w:t>
                  </w:r>
                  <w:proofErr w:type="spellStart"/>
                  <w:r>
                    <w:t>charbon</w:t>
                  </w:r>
                  <w:proofErr w:type="spellEnd"/>
                  <w:r>
                    <w:t xml:space="preserve"> [DISPLAY IF CODE ROW 1 AND COLUMN 1 IN D2A]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barbecue </w:t>
                  </w:r>
                  <w:proofErr w:type="spellStart"/>
                  <w:r>
                    <w:rPr>
                      <w:rFonts w:eastAsia="Verdana" w:cs="Verdana"/>
                    </w:rPr>
                    <w:t>électrique</w:t>
                  </w:r>
                  <w:proofErr w:type="spellEnd"/>
                  <w:r>
                    <w:rPr>
                      <w:rFonts w:eastAsia="Verdana" w:cs="Verdana"/>
                    </w:rPr>
                    <w:t xml:space="preserve"> [DISPLAY IF CODE ROW 2 AND COLUMN 1 IN D2A]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barbecue à </w:t>
                  </w:r>
                  <w:proofErr w:type="spellStart"/>
                  <w:r>
                    <w:rPr>
                      <w:rFonts w:eastAsia="Verdana" w:cs="Verdana"/>
                    </w:rPr>
                    <w:t>gaz</w:t>
                  </w:r>
                  <w:proofErr w:type="spellEnd"/>
                  <w:r>
                    <w:rPr>
                      <w:rFonts w:eastAsia="Verdana" w:cs="Verdana"/>
                    </w:rPr>
                    <w:t xml:space="preserve"> [DISPLAY IF CODE ROW 3 AND COLUMN 1 IN D2A]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plancha</w:t>
                  </w:r>
                  <w:proofErr w:type="spellEnd"/>
                  <w:r>
                    <w:rPr>
                      <w:rFonts w:eastAsia="Verdana" w:cs="Verdana"/>
                    </w:rPr>
                    <w:t xml:space="preserve"> [DISPLAY IF CODE ROW 4 AND COLUMN 1 IN D2A]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Q074 - D2</w:t>
                  </w:r>
                  <w:proofErr w:type="gramStart"/>
                  <w:r w:rsidRPr="00077FCB">
                    <w:rPr>
                      <w:lang w:val="fr-FR"/>
                    </w:rPr>
                    <w:t>G:</w:t>
                  </w:r>
                  <w:proofErr w:type="gramEnd"/>
                  <w:r w:rsidRPr="00077FCB">
                    <w:rPr>
                      <w:lang w:val="fr-FR"/>
                    </w:rPr>
                    <w:t xml:space="preserve"> Intention d'achat barbecue/plancha</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avez-vous l’intention d’acheter l’année prochaine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r>
                    <w:t xml:space="preserve"> pas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r>
                    <w:t xml:space="preserve"> pas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Un barbecue à </w:t>
                  </w:r>
                  <w:proofErr w:type="spellStart"/>
                  <w:r>
                    <w:t>charbon</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barbecue </w:t>
                  </w:r>
                  <w:proofErr w:type="spellStart"/>
                  <w:r>
                    <w:rPr>
                      <w:rFonts w:eastAsia="Verdana" w:cs="Verdana"/>
                    </w:rPr>
                    <w:t>électrique</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barbecue à </w:t>
                  </w:r>
                  <w:proofErr w:type="spellStart"/>
                  <w:r>
                    <w:rPr>
                      <w:rFonts w:eastAsia="Verdana" w:cs="Verdana"/>
                    </w:rPr>
                    <w:t>gaz</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plancha</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Q075 - D2</w:t>
                  </w:r>
                  <w:proofErr w:type="gramStart"/>
                  <w:r w:rsidRPr="00077FCB">
                    <w:rPr>
                      <w:lang w:val="fr-FR"/>
                    </w:rPr>
                    <w:t>H:</w:t>
                  </w:r>
                  <w:proofErr w:type="gramEnd"/>
                  <w:r w:rsidRPr="00077FCB">
                    <w:rPr>
                      <w:lang w:val="fr-FR"/>
                    </w:rPr>
                    <w:t xml:space="preserve"> Critères pour barbecue/plancha</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9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Quels sont pour vous les 3 critères de choix les plus importants lors de l’achat d’un barbecue ou d’une plancha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1er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2ème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3ème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Le prix</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disponibilité</w:t>
                  </w:r>
                  <w:proofErr w:type="spellEnd"/>
                  <w:r>
                    <w:rPr>
                      <w:rFonts w:eastAsia="Verdana" w:cs="Verdana"/>
                    </w:rPr>
                    <w:t xml:space="preserve"> </w:t>
                  </w:r>
                  <w:proofErr w:type="spellStart"/>
                  <w:r>
                    <w:rPr>
                      <w:rFonts w:eastAsia="Verdana" w:cs="Verdana"/>
                    </w:rPr>
                    <w:t>en</w:t>
                  </w:r>
                  <w:proofErr w:type="spellEnd"/>
                  <w:r>
                    <w:rPr>
                      <w:rFonts w:eastAsia="Verdana" w:cs="Verdana"/>
                    </w:rPr>
                    <w:t xml:space="preserve"> </w:t>
                  </w:r>
                  <w:proofErr w:type="spellStart"/>
                  <w:r>
                    <w:rPr>
                      <w:rFonts w:eastAsia="Verdana" w:cs="Verdana"/>
                    </w:rPr>
                    <w:t>magasin</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rapidité</w:t>
                  </w:r>
                  <w:proofErr w:type="spellEnd"/>
                  <w:r>
                    <w:rPr>
                      <w:rFonts w:eastAsia="Verdana" w:cs="Verdana"/>
                    </w:rPr>
                    <w:t xml:space="preserve"> de livraison</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conseils</w:t>
                  </w:r>
                  <w:proofErr w:type="spellEnd"/>
                  <w:r>
                    <w:rPr>
                      <w:rFonts w:eastAsia="Verdana" w:cs="Verdana"/>
                    </w:rPr>
                    <w:t xml:space="preserve"> </w:t>
                  </w:r>
                  <w:proofErr w:type="spellStart"/>
                  <w:r>
                    <w:rPr>
                      <w:rFonts w:eastAsia="Verdana" w:cs="Verdana"/>
                    </w:rPr>
                    <w:t>donnés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qualité</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recommandations</w:t>
                  </w:r>
                  <w:proofErr w:type="spellEnd"/>
                  <w:r>
                    <w:rPr>
                      <w:rFonts w:eastAsia="Verdana" w:cs="Verdana"/>
                    </w:rPr>
                    <w:t xml:space="preserve"> de </w:t>
                  </w:r>
                  <w:proofErr w:type="spellStart"/>
                  <w:r>
                    <w:rPr>
                      <w:rFonts w:eastAsia="Verdana" w:cs="Verdana"/>
                    </w:rPr>
                    <w:t>proches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L’esthétique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La marque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caractéristiques</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PLEASE USE RANKING GRID 1 TO 3 ONLY</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B007 - D</w:t>
                        </w:r>
                        <w:proofErr w:type="gramStart"/>
                        <w:r w:rsidRPr="00077FCB">
                          <w:rPr>
                            <w:lang w:val="fr-FR"/>
                          </w:rPr>
                          <w:t>2:</w:t>
                        </w:r>
                        <w:proofErr w:type="gramEnd"/>
                        <w:r w:rsidRPr="00077FCB">
                          <w:rPr>
                            <w:lang w:val="fr-FR"/>
                          </w:rPr>
                          <w:t xml:space="preserve"> Bloc D2 : Barbecue et plancha</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B008 - D</w:t>
                        </w:r>
                        <w:proofErr w:type="gramStart"/>
                        <w:r w:rsidRPr="00077FCB">
                          <w:rPr>
                            <w:lang w:val="fr-FR"/>
                          </w:rPr>
                          <w:t>3:</w:t>
                        </w:r>
                        <w:proofErr w:type="gramEnd"/>
                        <w:r w:rsidRPr="00077FCB">
                          <w:rPr>
                            <w:lang w:val="fr-FR"/>
                          </w:rPr>
                          <w:t xml:space="preserve"> Bloc D3 : Cabanes et abris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RANDOMIZE ORDER</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Q078 - D3TXT: </w:t>
                  </w:r>
                  <w:proofErr w:type="spellStart"/>
                  <w:r>
                    <w:t>Texte</w:t>
                  </w:r>
                  <w:proofErr w:type="spellEnd"/>
                  <w:r>
                    <w:t xml:space="preserve"> D3</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Parlons maintenant des cabanes et abris à destination de vos espaces extérieurs (jardin, balcons, terrasses).</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Q076 - D3</w:t>
                  </w:r>
                  <w:proofErr w:type="gramStart"/>
                  <w:r w:rsidRPr="00077FCB">
                    <w:rPr>
                      <w:lang w:val="fr-FR"/>
                    </w:rPr>
                    <w:t>A:</w:t>
                  </w:r>
                  <w:proofErr w:type="gramEnd"/>
                  <w:r w:rsidRPr="00077FCB">
                    <w:rPr>
                      <w:lang w:val="fr-FR"/>
                    </w:rPr>
                    <w:t xml:space="preserve"> Achat de cabane et abri</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3</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Avez-vous</w:t>
                  </w:r>
                  <w:proofErr w:type="spellEnd"/>
                  <w:r>
                    <w:rPr>
                      <w:b/>
                    </w:rPr>
                    <w:t xml:space="preserve"> déjà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moins de deux ans</w:t>
                  </w: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plus de deux ans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Non, 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Une </w:t>
                  </w:r>
                  <w:proofErr w:type="spellStart"/>
                  <w:r>
                    <w:t>cabane</w:t>
                  </w:r>
                  <w:proofErr w:type="spellEnd"/>
                  <w:r>
                    <w:t xml:space="preserve"> de </w:t>
                  </w:r>
                  <w:proofErr w:type="spellStart"/>
                  <w:r>
                    <w:t>jardin</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abri de </w:t>
                  </w:r>
                  <w:proofErr w:type="spellStart"/>
                  <w:r>
                    <w:rPr>
                      <w:rFonts w:eastAsia="Verdana" w:cs="Verdana"/>
                    </w:rPr>
                    <w:t>jardin</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abri pour </w:t>
                  </w:r>
                  <w:proofErr w:type="spellStart"/>
                  <w:r>
                    <w:rPr>
                      <w:rFonts w:eastAsia="Verdana" w:cs="Verdana"/>
                    </w:rPr>
                    <w:t>poubelles</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serre</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Un carport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Q076 - D3A</w:t>
                  </w:r>
                  <w:r>
                    <w:t xml:space="preserve"> ROW=1 &amp; COL=1 or </w:t>
                  </w:r>
                  <w:r>
                    <w:rPr>
                      <w:b/>
                    </w:rPr>
                    <w:t>Q076 - D3A</w:t>
                  </w:r>
                  <w:r>
                    <w:t xml:space="preserve"> ROW=2 &amp; COL=1 or </w:t>
                  </w:r>
                  <w:r>
                    <w:rPr>
                      <w:b/>
                    </w:rPr>
                    <w:t>Q076 - D3A</w:t>
                  </w:r>
                  <w:r>
                    <w:t xml:space="preserve"> ROW=3 &amp; COL=1 or </w:t>
                  </w:r>
                  <w:r>
                    <w:rPr>
                      <w:b/>
                    </w:rPr>
                    <w:t>Q076 - D3A</w:t>
                  </w:r>
                  <w:r>
                    <w:t xml:space="preserve"> ROW=4 &amp; COL=1 or </w:t>
                  </w:r>
                  <w:r>
                    <w:rPr>
                      <w:b/>
                    </w:rPr>
                    <w:t>Q076 - D3A</w:t>
                  </w:r>
                  <w:r>
                    <w:t xml:space="preserve"> ROW=5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Q077 - D3</w:t>
                  </w:r>
                  <w:proofErr w:type="gramStart"/>
                  <w:r w:rsidRPr="00077FCB">
                    <w:rPr>
                      <w:lang w:val="fr-FR"/>
                    </w:rPr>
                    <w:t>B:</w:t>
                  </w:r>
                  <w:proofErr w:type="gramEnd"/>
                  <w:r w:rsidRPr="00077FCB">
                    <w:rPr>
                      <w:lang w:val="fr-FR"/>
                    </w:rPr>
                    <w:t xml:space="preserve"> Lieux d'achat de cabane et abri</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5</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Où</w:t>
                  </w:r>
                  <w:proofErr w:type="spellEnd"/>
                  <w:r>
                    <w:rPr>
                      <w:b/>
                    </w:rPr>
                    <w:t xml:space="preserve"> </w:t>
                  </w:r>
                  <w:proofErr w:type="spellStart"/>
                  <w:r>
                    <w:rPr>
                      <w:b/>
                    </w:rPr>
                    <w:t>avez-vous</w:t>
                  </w:r>
                  <w:proofErr w:type="spellEnd"/>
                  <w:r>
                    <w:rPr>
                      <w:b/>
                    </w:rPr>
                    <w:t xml:space="preserve">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37"/>
              <w:gridCol w:w="1441"/>
              <w:gridCol w:w="1238"/>
              <w:gridCol w:w="1191"/>
              <w:gridCol w:w="1215"/>
              <w:gridCol w:w="121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600" w:type="pct"/>
                </w:tcPr>
                <w:p w:rsidR="00432A25" w:rsidRDefault="00432A25">
                  <w:pPr>
                    <w:keepNext/>
                    <w:keepLines/>
                  </w:pP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Internet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w:t>
                  </w:r>
                  <w:proofErr w:type="spellStart"/>
                  <w:r>
                    <w:t>cabane</w:t>
                  </w:r>
                  <w:proofErr w:type="spellEnd"/>
                  <w:r>
                    <w:t xml:space="preserve"> de </w:t>
                  </w:r>
                  <w:proofErr w:type="spellStart"/>
                  <w:r>
                    <w:t>jardin</w:t>
                  </w:r>
                  <w:proofErr w:type="spellEnd"/>
                  <w:r>
                    <w:t xml:space="preserve"> [DISPLAY IF CODE ROW 1 AND COLUMN 1IN D3A]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abri de </w:t>
                  </w:r>
                  <w:proofErr w:type="spellStart"/>
                  <w:r>
                    <w:rPr>
                      <w:rFonts w:eastAsia="Verdana" w:cs="Verdana"/>
                    </w:rPr>
                    <w:t>jardin</w:t>
                  </w:r>
                  <w:proofErr w:type="spellEnd"/>
                  <w:r>
                    <w:rPr>
                      <w:rFonts w:eastAsia="Verdana" w:cs="Verdana"/>
                    </w:rPr>
                    <w:t xml:space="preserve"> [DISPLAY IF CODE ROW 2 AND COLUMN 1 IN D3A]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abri pour </w:t>
                  </w:r>
                  <w:proofErr w:type="spellStart"/>
                  <w:r>
                    <w:rPr>
                      <w:rFonts w:eastAsia="Verdana" w:cs="Verdana"/>
                    </w:rPr>
                    <w:t>poubelles</w:t>
                  </w:r>
                  <w:proofErr w:type="spellEnd"/>
                  <w:r>
                    <w:rPr>
                      <w:rFonts w:eastAsia="Verdana" w:cs="Verdana"/>
                    </w:rPr>
                    <w:t xml:space="preserve"> [DISPLAY IF CODE ROW 3 AND COLUMN 1 IN D3A]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serre</w:t>
                  </w:r>
                  <w:proofErr w:type="spellEnd"/>
                  <w:r>
                    <w:rPr>
                      <w:rFonts w:eastAsia="Verdana" w:cs="Verdana"/>
                    </w:rPr>
                    <w:t xml:space="preserve"> [DISPLAY IF CODE ROW 4 AND COLUMN 1 IN D3A]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carport [DISPLAY IF CODE ROW 5 AND COLUMN 1 IN D3A]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Q076 - D3A</w:t>
                  </w:r>
                  <w:r>
                    <w:t xml:space="preserve"> ROW=1 &amp; COL=1 or </w:t>
                  </w:r>
                  <w:r>
                    <w:rPr>
                      <w:b/>
                    </w:rPr>
                    <w:t>Q076 - D3A</w:t>
                  </w:r>
                  <w:r>
                    <w:t xml:space="preserve"> ROW=2 &amp; COL=1 or </w:t>
                  </w:r>
                  <w:r>
                    <w:rPr>
                      <w:b/>
                    </w:rPr>
                    <w:t>Q076 - D3A</w:t>
                  </w:r>
                  <w:r>
                    <w:t xml:space="preserve"> ROW=3 &amp; COL=1 or </w:t>
                  </w:r>
                  <w:r>
                    <w:rPr>
                      <w:b/>
                    </w:rPr>
                    <w:t>Q076 - D3A</w:t>
                  </w:r>
                  <w:r>
                    <w:t xml:space="preserve"> ROW=4 &amp; COL=1 or </w:t>
                  </w:r>
                  <w:r>
                    <w:rPr>
                      <w:b/>
                    </w:rPr>
                    <w:t>Q076 - D3A</w:t>
                  </w:r>
                  <w:r>
                    <w:t xml:space="preserve"> ROW=5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Q079 - D3</w:t>
                  </w:r>
                  <w:proofErr w:type="gramStart"/>
                  <w:r w:rsidRPr="00077FCB">
                    <w:rPr>
                      <w:lang w:val="fr-FR"/>
                    </w:rPr>
                    <w:t>C:</w:t>
                  </w:r>
                  <w:proofErr w:type="gramEnd"/>
                  <w:r w:rsidRPr="00077FCB">
                    <w:rPr>
                      <w:lang w:val="fr-FR"/>
                    </w:rPr>
                    <w:t xml:space="preserve"> Prix cabane/abri</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prix, même approximatif, avez-vous payé …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Votre</w:t>
                  </w:r>
                  <w:proofErr w:type="spellEnd"/>
                  <w:r>
                    <w:t xml:space="preserve"> </w:t>
                  </w:r>
                  <w:proofErr w:type="spellStart"/>
                  <w:r>
                    <w:t>cabane</w:t>
                  </w:r>
                  <w:proofErr w:type="spellEnd"/>
                  <w:r>
                    <w:t xml:space="preserve"> de </w:t>
                  </w:r>
                  <w:proofErr w:type="spellStart"/>
                  <w:r>
                    <w:t>jardin</w:t>
                  </w:r>
                  <w:proofErr w:type="spellEnd"/>
                  <w:r>
                    <w:t xml:space="preserve"> [DISPLAY IF CODE ROW 1 AND COLUMN 1 IN D3A]</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Votre</w:t>
                  </w:r>
                  <w:proofErr w:type="spellEnd"/>
                  <w:r>
                    <w:t xml:space="preserve"> abri de </w:t>
                  </w:r>
                  <w:proofErr w:type="spellStart"/>
                  <w:r>
                    <w:t>jardin</w:t>
                  </w:r>
                  <w:proofErr w:type="spellEnd"/>
                  <w:r>
                    <w:t xml:space="preserve"> [DISPLAY IF CODE ROW 2 AND COLUMN 1 IN D3A]</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Votre</w:t>
                  </w:r>
                  <w:proofErr w:type="spellEnd"/>
                  <w:r>
                    <w:t xml:space="preserve"> abri pour </w:t>
                  </w:r>
                  <w:proofErr w:type="spellStart"/>
                  <w:r>
                    <w:t>poubelles</w:t>
                  </w:r>
                  <w:proofErr w:type="spellEnd"/>
                  <w:r>
                    <w:t xml:space="preserve"> [DISPLAY IF CODE ROW 3 AND COLUMN 1 IN D3A]</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spellStart"/>
                  <w:r>
                    <w:t>Votre</w:t>
                  </w:r>
                  <w:proofErr w:type="spellEnd"/>
                  <w:r>
                    <w:t xml:space="preserve"> </w:t>
                  </w:r>
                  <w:proofErr w:type="spellStart"/>
                  <w:r>
                    <w:t>serre</w:t>
                  </w:r>
                  <w:proofErr w:type="spellEnd"/>
                  <w:r>
                    <w:t xml:space="preserve"> [DISPLAY IF CODE ROW 4 AND COLUMN 1 IN D3A]</w:t>
                  </w:r>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proofErr w:type="spellStart"/>
                  <w:r>
                    <w:t>Votre</w:t>
                  </w:r>
                  <w:proofErr w:type="spellEnd"/>
                  <w:r>
                    <w:t xml:space="preserve"> carport [DISPLAY IF CODE ROW 5 AND COLUMN 1 IN D3A]</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p w:rsidR="00432A25" w:rsidRDefault="00432A25">
                  <w:pPr>
                    <w:keepNext/>
                    <w:keepLines/>
                  </w:pPr>
                </w:p>
                <w:p w:rsidR="00432A25" w:rsidRDefault="00204FF2">
                  <w:pPr>
                    <w:keepNext/>
                    <w:keepLines/>
                  </w:pPr>
                  <w:r>
                    <w:t>ENTER NUMERIC BOX FOR EACH ANSWER, AND WRITE "Euros" JUST BESIDE NUMERIC BOXES</w:t>
                  </w:r>
                </w:p>
                <w:p w:rsidR="00432A25" w:rsidRDefault="00204FF2">
                  <w:pPr>
                    <w:keepNext/>
                    <w:keepLines/>
                  </w:pPr>
                  <w:r w:rsidRPr="00077FCB">
                    <w:rPr>
                      <w:lang w:val="fr-FR"/>
                    </w:rPr>
                    <w:t xml:space="preserve">FOR EXEMPLE : "Barbecue à charbon : … </w:t>
                  </w:r>
                  <w:r>
                    <w:t>Euros</w:t>
                  </w:r>
                </w:p>
                <w:p w:rsidR="00432A25" w:rsidRDefault="00204FF2">
                  <w:pPr>
                    <w:keepNext/>
                    <w:keepLines/>
                  </w:pPr>
                  <w:r>
                    <w:t xml:space="preserve">Barbecue </w:t>
                  </w:r>
                  <w:proofErr w:type="spellStart"/>
                  <w:proofErr w:type="gramStart"/>
                  <w:r>
                    <w:t>électrique</w:t>
                  </w:r>
                  <w:proofErr w:type="spellEnd"/>
                  <w:r>
                    <w:t xml:space="preserve"> :</w:t>
                  </w:r>
                  <w:proofErr w:type="gramEnd"/>
                  <w:r>
                    <w:t xml:space="preserve"> … Euros</w:t>
                  </w:r>
                </w:p>
                <w:p w:rsidR="00432A25" w:rsidRDefault="00204FF2">
                  <w:pPr>
                    <w:keepNext/>
                    <w:keepLines/>
                  </w:pPr>
                  <w:r>
                    <w:t xml:space="preserve">Barbecue à </w:t>
                  </w:r>
                  <w:proofErr w:type="spellStart"/>
                  <w:proofErr w:type="gramStart"/>
                  <w:r>
                    <w:t>gaz</w:t>
                  </w:r>
                  <w:proofErr w:type="spellEnd"/>
                  <w:r>
                    <w:t xml:space="preserve"> :</w:t>
                  </w:r>
                  <w:proofErr w:type="gramEnd"/>
                  <w:r>
                    <w:t xml:space="preserve"> … Euros</w:t>
                  </w:r>
                </w:p>
                <w:p w:rsidR="00432A25" w:rsidRDefault="00204FF2">
                  <w:pPr>
                    <w:keepNext/>
                    <w:keepLines/>
                  </w:pPr>
                  <w:proofErr w:type="spellStart"/>
                  <w:proofErr w:type="gramStart"/>
                  <w:r>
                    <w:t>Plancha</w:t>
                  </w:r>
                  <w:proofErr w:type="spellEnd"/>
                  <w:r>
                    <w:t xml:space="preserve"> :</w:t>
                  </w:r>
                  <w:proofErr w:type="gramEnd"/>
                  <w:r>
                    <w:t xml:space="preserve"> … Euros</w:t>
                  </w:r>
                </w:p>
                <w:p w:rsidR="00432A25" w:rsidRDefault="00204FF2">
                  <w:pPr>
                    <w:keepNext/>
                    <w:keepLines/>
                  </w:pPr>
                  <w:r>
                    <w:t>"</w:t>
                  </w:r>
                </w:p>
                <w:p w:rsidR="00432A25" w:rsidRDefault="00432A25">
                  <w:pPr>
                    <w:keepNext/>
                    <w:keepLines/>
                  </w:pP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Q076 - D3A</w:t>
                  </w:r>
                  <w:r>
                    <w:t xml:space="preserve"> ROW=1 &amp; COL=1 or </w:t>
                  </w:r>
                  <w:r>
                    <w:rPr>
                      <w:b/>
                    </w:rPr>
                    <w:t>Q076 - D3A</w:t>
                  </w:r>
                  <w:r>
                    <w:t xml:space="preserve"> ROW=2 &amp; COL=1 or </w:t>
                  </w:r>
                  <w:r>
                    <w:rPr>
                      <w:b/>
                    </w:rPr>
                    <w:t>Q076 - D3A</w:t>
                  </w:r>
                  <w:r>
                    <w:t xml:space="preserve"> ROW=3 &amp; COL=1 or </w:t>
                  </w:r>
                  <w:r>
                    <w:rPr>
                      <w:b/>
                    </w:rPr>
                    <w:t>Q076 - D3A</w:t>
                  </w:r>
                  <w:r>
                    <w:t xml:space="preserve"> ROW=4 &amp; COL=1 or </w:t>
                  </w:r>
                  <w:r>
                    <w:rPr>
                      <w:b/>
                    </w:rPr>
                    <w:t>Q076 - D3A</w:t>
                  </w:r>
                  <w:r>
                    <w:t xml:space="preserve"> ROW=5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Q080 - D3F: Satisfaction </w:t>
                  </w:r>
                  <w:proofErr w:type="spellStart"/>
                  <w:r>
                    <w:t>cabane</w:t>
                  </w:r>
                  <w:proofErr w:type="spellEnd"/>
                  <w:r>
                    <w:t>/abri</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D’une manière générale, êtes-vous satisfait(e) de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RPr="00077FCB"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Très</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Assez</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Peu</w:t>
                  </w:r>
                  <w:proofErr w:type="spellEnd"/>
                  <w:r>
                    <w:t xml:space="preserve"> </w:t>
                  </w:r>
                  <w:proofErr w:type="spellStart"/>
                  <w:r>
                    <w:t>satisfait</w:t>
                  </w:r>
                  <w:proofErr w:type="spellEnd"/>
                  <w:r>
                    <w:t>(e)</w:t>
                  </w: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Pas du tout satisfait(e)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w:t>
                  </w:r>
                  <w:proofErr w:type="spellStart"/>
                  <w:r>
                    <w:t>cabane</w:t>
                  </w:r>
                  <w:proofErr w:type="spellEnd"/>
                  <w:r>
                    <w:t xml:space="preserve"> de </w:t>
                  </w:r>
                  <w:proofErr w:type="spellStart"/>
                  <w:r>
                    <w:t>jardin</w:t>
                  </w:r>
                  <w:proofErr w:type="spellEnd"/>
                  <w:r>
                    <w:t xml:space="preserve"> [DISPLAY IF CODE ROW 1 AND COLUMN 1 IN D3A]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abri de </w:t>
                  </w:r>
                  <w:proofErr w:type="spellStart"/>
                  <w:r>
                    <w:rPr>
                      <w:rFonts w:eastAsia="Verdana" w:cs="Verdana"/>
                    </w:rPr>
                    <w:t>jardin</w:t>
                  </w:r>
                  <w:proofErr w:type="spellEnd"/>
                  <w:r>
                    <w:rPr>
                      <w:rFonts w:eastAsia="Verdana" w:cs="Verdana"/>
                    </w:rPr>
                    <w:t xml:space="preserve"> [DISPLAY IF CODE ROW 2 AND COLUMN 1 IN D3A]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abri pour </w:t>
                  </w:r>
                  <w:proofErr w:type="spellStart"/>
                  <w:r>
                    <w:rPr>
                      <w:rFonts w:eastAsia="Verdana" w:cs="Verdana"/>
                    </w:rPr>
                    <w:t>poubelles</w:t>
                  </w:r>
                  <w:proofErr w:type="spellEnd"/>
                  <w:r>
                    <w:rPr>
                      <w:rFonts w:eastAsia="Verdana" w:cs="Verdana"/>
                    </w:rPr>
                    <w:t xml:space="preserve"> [DISPLAY IF CODE ROW 3 AND COLUMN 1 IN D3A]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serre</w:t>
                  </w:r>
                  <w:proofErr w:type="spellEnd"/>
                  <w:r>
                    <w:rPr>
                      <w:rFonts w:eastAsia="Verdana" w:cs="Verdana"/>
                    </w:rPr>
                    <w:t xml:space="preserve"> [DISPLAY IF CODE ROW 4 AND COLUMN 1 IN D3A]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carport [DISPLAY IF CODE ROW 5 AND COLUMN 1 IN D3A]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D3A</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Q081 - D3</w:t>
                  </w:r>
                  <w:proofErr w:type="gramStart"/>
                  <w:r w:rsidRPr="00077FCB">
                    <w:rPr>
                      <w:lang w:val="fr-FR"/>
                    </w:rPr>
                    <w:t>G:</w:t>
                  </w:r>
                  <w:proofErr w:type="gramEnd"/>
                  <w:r w:rsidRPr="00077FCB">
                    <w:rPr>
                      <w:lang w:val="fr-FR"/>
                    </w:rPr>
                    <w:t xml:space="preserve"> Intention d'achat cabane/abri</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avez-vous l’intention d’acheter l’année prochaine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r>
                    <w:t xml:space="preserve"> pas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r>
                    <w:t xml:space="preserve"> pas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Une </w:t>
                  </w:r>
                  <w:proofErr w:type="spellStart"/>
                  <w:r>
                    <w:t>cabane</w:t>
                  </w:r>
                  <w:proofErr w:type="spellEnd"/>
                  <w:r>
                    <w:t xml:space="preserve"> de </w:t>
                  </w:r>
                  <w:proofErr w:type="spellStart"/>
                  <w:r>
                    <w:t>jardin</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abri de </w:t>
                  </w:r>
                  <w:proofErr w:type="spellStart"/>
                  <w:r>
                    <w:rPr>
                      <w:rFonts w:eastAsia="Verdana" w:cs="Verdana"/>
                    </w:rPr>
                    <w:t>jardin</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abri pour </w:t>
                  </w:r>
                  <w:proofErr w:type="spellStart"/>
                  <w:r>
                    <w:rPr>
                      <w:rFonts w:eastAsia="Verdana" w:cs="Verdana"/>
                    </w:rPr>
                    <w:t>poubelles</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serre</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Un carport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Q082 - D3</w:t>
                  </w:r>
                  <w:proofErr w:type="gramStart"/>
                  <w:r w:rsidRPr="00077FCB">
                    <w:rPr>
                      <w:lang w:val="fr-FR"/>
                    </w:rPr>
                    <w:t>H:</w:t>
                  </w:r>
                  <w:proofErr w:type="gramEnd"/>
                  <w:r w:rsidRPr="00077FCB">
                    <w:rPr>
                      <w:lang w:val="fr-FR"/>
                    </w:rPr>
                    <w:t xml:space="preserve"> Critères pour cabane/abri</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Quels sont pour vous les 3 critères de choix les plus importants lors de l’achat d’une cabane ou d’un abri de jardin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1er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2ème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3ème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Le prix</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disponibilité</w:t>
                  </w:r>
                  <w:proofErr w:type="spellEnd"/>
                  <w:r>
                    <w:rPr>
                      <w:rFonts w:eastAsia="Verdana" w:cs="Verdana"/>
                    </w:rPr>
                    <w:t xml:space="preserve"> </w:t>
                  </w:r>
                  <w:proofErr w:type="spellStart"/>
                  <w:r>
                    <w:rPr>
                      <w:rFonts w:eastAsia="Verdana" w:cs="Verdana"/>
                    </w:rPr>
                    <w:t>en</w:t>
                  </w:r>
                  <w:proofErr w:type="spellEnd"/>
                  <w:r>
                    <w:rPr>
                      <w:rFonts w:eastAsia="Verdana" w:cs="Verdana"/>
                    </w:rPr>
                    <w:t xml:space="preserve"> </w:t>
                  </w:r>
                  <w:proofErr w:type="spellStart"/>
                  <w:r>
                    <w:rPr>
                      <w:rFonts w:eastAsia="Verdana" w:cs="Verdana"/>
                    </w:rPr>
                    <w:t>magasin</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rapidité</w:t>
                  </w:r>
                  <w:proofErr w:type="spellEnd"/>
                  <w:r>
                    <w:rPr>
                      <w:rFonts w:eastAsia="Verdana" w:cs="Verdana"/>
                    </w:rPr>
                    <w:t xml:space="preserve"> de livraison</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conseils</w:t>
                  </w:r>
                  <w:proofErr w:type="spellEnd"/>
                  <w:r>
                    <w:rPr>
                      <w:rFonts w:eastAsia="Verdana" w:cs="Verdana"/>
                    </w:rPr>
                    <w:t xml:space="preserve"> </w:t>
                  </w:r>
                  <w:proofErr w:type="spellStart"/>
                  <w:r>
                    <w:rPr>
                      <w:rFonts w:eastAsia="Verdana" w:cs="Verdana"/>
                    </w:rPr>
                    <w:t>donnés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qualité</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recommandations</w:t>
                  </w:r>
                  <w:proofErr w:type="spellEnd"/>
                  <w:r>
                    <w:rPr>
                      <w:rFonts w:eastAsia="Verdana" w:cs="Verdana"/>
                    </w:rPr>
                    <w:t xml:space="preserve"> de </w:t>
                  </w:r>
                  <w:proofErr w:type="spellStart"/>
                  <w:r>
                    <w:rPr>
                      <w:rFonts w:eastAsia="Verdana" w:cs="Verdana"/>
                    </w:rPr>
                    <w:t>proches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L’esthétique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caractéristiques</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PLEASE USE RANKING GRID 1 TO 3 ONLY</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B008 - D</w:t>
                        </w:r>
                        <w:proofErr w:type="gramStart"/>
                        <w:r w:rsidRPr="00077FCB">
                          <w:rPr>
                            <w:lang w:val="fr-FR"/>
                          </w:rPr>
                          <w:t>3:</w:t>
                        </w:r>
                        <w:proofErr w:type="gramEnd"/>
                        <w:r w:rsidRPr="00077FCB">
                          <w:rPr>
                            <w:lang w:val="fr-FR"/>
                          </w:rPr>
                          <w:t xml:space="preserve"> Bloc D3 : Cabanes et abris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B009 - D</w:t>
                        </w:r>
                        <w:proofErr w:type="gramStart"/>
                        <w:r w:rsidRPr="00077FCB">
                          <w:rPr>
                            <w:lang w:val="fr-FR"/>
                          </w:rPr>
                          <w:t>4:</w:t>
                        </w:r>
                        <w:proofErr w:type="gramEnd"/>
                        <w:r w:rsidRPr="00077FCB">
                          <w:rPr>
                            <w:lang w:val="fr-FR"/>
                          </w:rPr>
                          <w:t xml:space="preserve"> Bloc D4 : Arrosage et irrigation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RANDOMIZE ORDER</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Q083 - D4TXT: </w:t>
                  </w:r>
                  <w:proofErr w:type="spellStart"/>
                  <w:r>
                    <w:t>Texte</w:t>
                  </w:r>
                  <w:proofErr w:type="spellEnd"/>
                  <w:r>
                    <w:t xml:space="preserve"> D4</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Parlons maintenant de l’arrosage et de l’irrigation de vos espaces extérieurs (jardin, balcons, terrasses).</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Q084 - D4</w:t>
                  </w:r>
                  <w:proofErr w:type="gramStart"/>
                  <w:r w:rsidRPr="00077FCB">
                    <w:rPr>
                      <w:lang w:val="fr-FR"/>
                    </w:rPr>
                    <w:t>A:</w:t>
                  </w:r>
                  <w:proofErr w:type="gramEnd"/>
                  <w:r w:rsidRPr="00077FCB">
                    <w:rPr>
                      <w:lang w:val="fr-FR"/>
                    </w:rPr>
                    <w:t xml:space="preserve"> Achat arrosage et irrigation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3</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Avez-vous</w:t>
                  </w:r>
                  <w:proofErr w:type="spellEnd"/>
                  <w:r>
                    <w:rPr>
                      <w:b/>
                    </w:rPr>
                    <w:t xml:space="preserve"> déjà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moins de deux ans</w:t>
                  </w: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plus de deux ans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Non, 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Un </w:t>
                  </w:r>
                  <w:proofErr w:type="spellStart"/>
                  <w:r>
                    <w:t>tuyau</w:t>
                  </w:r>
                  <w:proofErr w:type="spellEnd"/>
                  <w:r>
                    <w:t xml:space="preserve"> </w:t>
                  </w:r>
                  <w:proofErr w:type="spellStart"/>
                  <w:r>
                    <w:t>d’arrosage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programmateur</w:t>
                  </w:r>
                  <w:proofErr w:type="spellEnd"/>
                  <w:r>
                    <w:rPr>
                      <w:rFonts w:eastAsia="Verdana" w:cs="Verdana"/>
                    </w:rPr>
                    <w:t xml:space="preserve"> </w:t>
                  </w:r>
                  <w:proofErr w:type="spellStart"/>
                  <w:r>
                    <w:rPr>
                      <w:rFonts w:eastAsia="Verdana" w:cs="Verdana"/>
                    </w:rPr>
                    <w:t>d’arrosage</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circuit </w:t>
                  </w:r>
                  <w:proofErr w:type="spellStart"/>
                  <w:r>
                    <w:rPr>
                      <w:rFonts w:eastAsia="Verdana" w:cs="Verdana"/>
                    </w:rPr>
                    <w:t>d’irrigation</w:t>
                  </w:r>
                  <w:proofErr w:type="spellEnd"/>
                  <w:r>
                    <w:rPr>
                      <w:rFonts w:eastAsia="Verdana" w:cs="Verdana"/>
                    </w:rPr>
                    <w:t xml:space="preserve"> </w:t>
                  </w:r>
                  <w:proofErr w:type="spellStart"/>
                  <w:r>
                    <w:rPr>
                      <w:rFonts w:eastAsia="Verdana" w:cs="Verdana"/>
                    </w:rPr>
                    <w:t>enterré</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récupérateur</w:t>
                  </w:r>
                  <w:proofErr w:type="spellEnd"/>
                  <w:r>
                    <w:rPr>
                      <w:rFonts w:eastAsia="Verdana" w:cs="Verdana"/>
                    </w:rPr>
                    <w:t xml:space="preserve"> </w:t>
                  </w:r>
                  <w:proofErr w:type="spellStart"/>
                  <w:r>
                    <w:rPr>
                      <w:rFonts w:eastAsia="Verdana" w:cs="Verdana"/>
                    </w:rPr>
                    <w:t>d’eau</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Q084 - D4A</w:t>
                  </w:r>
                  <w:r>
                    <w:t xml:space="preserve"> ROW=1 &amp; COL=1 or </w:t>
                  </w:r>
                  <w:r>
                    <w:rPr>
                      <w:b/>
                    </w:rPr>
                    <w:t>Q084 - D4A</w:t>
                  </w:r>
                  <w:r>
                    <w:t xml:space="preserve"> ROW=2 &amp; COL=1 or </w:t>
                  </w:r>
                  <w:r>
                    <w:rPr>
                      <w:b/>
                    </w:rPr>
                    <w:t>Q084 - D4A</w:t>
                  </w:r>
                  <w:r>
                    <w:t xml:space="preserve"> ROW=3 &amp; COL=1 or </w:t>
                  </w:r>
                  <w:r>
                    <w:rPr>
                      <w:b/>
                    </w:rPr>
                    <w:t>Q084 - D4A</w:t>
                  </w:r>
                  <w:r>
                    <w:t xml:space="preserve"> ROW=4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Q085 - D4</w:t>
                  </w:r>
                  <w:proofErr w:type="gramStart"/>
                  <w:r w:rsidRPr="00077FCB">
                    <w:rPr>
                      <w:lang w:val="fr-FR"/>
                    </w:rPr>
                    <w:t>B:</w:t>
                  </w:r>
                  <w:proofErr w:type="gramEnd"/>
                  <w:r w:rsidRPr="00077FCB">
                    <w:rPr>
                      <w:lang w:val="fr-FR"/>
                    </w:rPr>
                    <w:t xml:space="preserve"> Lieux d'achat arrosage et irrigation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8</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Où</w:t>
                  </w:r>
                  <w:proofErr w:type="spellEnd"/>
                  <w:r>
                    <w:rPr>
                      <w:b/>
                    </w:rPr>
                    <w:t xml:space="preserve"> </w:t>
                  </w:r>
                  <w:proofErr w:type="spellStart"/>
                  <w:r>
                    <w:rPr>
                      <w:b/>
                    </w:rPr>
                    <w:t>avez-vous</w:t>
                  </w:r>
                  <w:proofErr w:type="spellEnd"/>
                  <w:r>
                    <w:rPr>
                      <w:b/>
                    </w:rPr>
                    <w:t xml:space="preserve">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2032"/>
              <w:gridCol w:w="1441"/>
              <w:gridCol w:w="1238"/>
              <w:gridCol w:w="997"/>
              <w:gridCol w:w="1441"/>
              <w:gridCol w:w="1238"/>
              <w:gridCol w:w="838"/>
              <w:gridCol w:w="512"/>
              <w:gridCol w:w="70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75" w:type="pct"/>
                </w:tcPr>
                <w:p w:rsidR="00432A25" w:rsidRDefault="00432A25">
                  <w:pPr>
                    <w:keepNext/>
                    <w:keepLines/>
                  </w:pP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Site Internet </w:t>
                  </w:r>
                  <w:proofErr w:type="spellStart"/>
                  <w:r>
                    <w:t>d’une</w:t>
                  </w:r>
                  <w:proofErr w:type="spellEnd"/>
                  <w:r>
                    <w:t xml:space="preserve"> </w:t>
                  </w:r>
                  <w:proofErr w:type="spellStart"/>
                  <w:r>
                    <w:t>grande</w:t>
                  </w:r>
                  <w:proofErr w:type="spellEnd"/>
                  <w:r>
                    <w:t xml:space="preserv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Site Internet </w:t>
                  </w:r>
                  <w:proofErr w:type="spellStart"/>
                  <w:r>
                    <w:t>d’une</w:t>
                  </w:r>
                  <w:proofErr w:type="spellEnd"/>
                  <w:r>
                    <w:t xml:space="preserve"> </w:t>
                  </w:r>
                  <w:proofErr w:type="spellStart"/>
                  <w:r>
                    <w:t>grande</w:t>
                  </w:r>
                  <w:proofErr w:type="spellEnd"/>
                  <w:r>
                    <w:t xml:space="preserve"> surface de bricolage (Castorama,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Amazon</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Ikea</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w:t>
                  </w:r>
                  <w:proofErr w:type="spellStart"/>
                  <w:r>
                    <w:t>tuyau</w:t>
                  </w:r>
                  <w:proofErr w:type="spellEnd"/>
                  <w:r>
                    <w:t xml:space="preserve"> </w:t>
                  </w:r>
                  <w:proofErr w:type="spellStart"/>
                  <w:r>
                    <w:t>d’arrosage</w:t>
                  </w:r>
                  <w:proofErr w:type="spellEnd"/>
                  <w:r>
                    <w:t xml:space="preserve"> [DISPLAY IF CODE ROW 1 AND COLUMN 1 IN D4A]</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programmateur</w:t>
                  </w:r>
                  <w:proofErr w:type="spellEnd"/>
                  <w:r>
                    <w:rPr>
                      <w:rFonts w:eastAsia="Verdana" w:cs="Verdana"/>
                    </w:rPr>
                    <w:t xml:space="preserve"> </w:t>
                  </w:r>
                  <w:proofErr w:type="spellStart"/>
                  <w:r>
                    <w:rPr>
                      <w:rFonts w:eastAsia="Verdana" w:cs="Verdana"/>
                    </w:rPr>
                    <w:t>d’arrosage</w:t>
                  </w:r>
                  <w:proofErr w:type="spellEnd"/>
                  <w:r>
                    <w:rPr>
                      <w:rFonts w:eastAsia="Verdana" w:cs="Verdana"/>
                    </w:rPr>
                    <w:t xml:space="preserve"> [DISPLAY IF CODE ROW 2 AND COLUMN 1 IN D4A]</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circuit </w:t>
                  </w:r>
                  <w:proofErr w:type="spellStart"/>
                  <w:r>
                    <w:rPr>
                      <w:rFonts w:eastAsia="Verdana" w:cs="Verdana"/>
                    </w:rPr>
                    <w:t>d’irrigation</w:t>
                  </w:r>
                  <w:proofErr w:type="spellEnd"/>
                  <w:r>
                    <w:rPr>
                      <w:rFonts w:eastAsia="Verdana" w:cs="Verdana"/>
                    </w:rPr>
                    <w:t xml:space="preserve"> </w:t>
                  </w:r>
                  <w:proofErr w:type="spellStart"/>
                  <w:r>
                    <w:rPr>
                      <w:rFonts w:eastAsia="Verdana" w:cs="Verdana"/>
                    </w:rPr>
                    <w:t>enterré</w:t>
                  </w:r>
                  <w:proofErr w:type="spellEnd"/>
                  <w:r>
                    <w:rPr>
                      <w:rFonts w:eastAsia="Verdana" w:cs="Verdana"/>
                    </w:rPr>
                    <w:t xml:space="preserve"> [DISPLAY IF CODE ROW 3 AND COLUMN 1 IN D4A]</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récupérateur</w:t>
                  </w:r>
                  <w:proofErr w:type="spellEnd"/>
                  <w:r>
                    <w:rPr>
                      <w:rFonts w:eastAsia="Verdana" w:cs="Verdana"/>
                    </w:rPr>
                    <w:t xml:space="preserve"> </w:t>
                  </w:r>
                  <w:proofErr w:type="spellStart"/>
                  <w:r>
                    <w:rPr>
                      <w:rFonts w:eastAsia="Verdana" w:cs="Verdana"/>
                    </w:rPr>
                    <w:t>d’eau</w:t>
                  </w:r>
                  <w:proofErr w:type="spellEnd"/>
                  <w:r>
                    <w:rPr>
                      <w:rFonts w:eastAsia="Verdana" w:cs="Verdana"/>
                    </w:rPr>
                    <w:t xml:space="preserve"> [DISPLAY IF CODE ROW 1 AND COLUMN 4 IN D4A]</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Q084 - D4A</w:t>
                  </w:r>
                  <w:r>
                    <w:t xml:space="preserve"> ROW=1 &amp; COL=1 or </w:t>
                  </w:r>
                  <w:r>
                    <w:rPr>
                      <w:b/>
                    </w:rPr>
                    <w:t>Q084 - D4A</w:t>
                  </w:r>
                  <w:r>
                    <w:t xml:space="preserve"> ROW=2 &amp; COL=1 or </w:t>
                  </w:r>
                  <w:r>
                    <w:rPr>
                      <w:b/>
                    </w:rPr>
                    <w:t>Q084 - D4A</w:t>
                  </w:r>
                  <w:r>
                    <w:t xml:space="preserve"> ROW=3 &amp; COL=1 or </w:t>
                  </w:r>
                  <w:r>
                    <w:rPr>
                      <w:b/>
                    </w:rPr>
                    <w:t>Q084 - D4A</w:t>
                  </w:r>
                  <w:r>
                    <w:t xml:space="preserve"> ROW=4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Q086 - D4</w:t>
                  </w:r>
                  <w:proofErr w:type="gramStart"/>
                  <w:r w:rsidRPr="00077FCB">
                    <w:rPr>
                      <w:lang w:val="fr-FR"/>
                    </w:rPr>
                    <w:t>C:</w:t>
                  </w:r>
                  <w:proofErr w:type="gramEnd"/>
                  <w:r w:rsidRPr="00077FCB">
                    <w:rPr>
                      <w:lang w:val="fr-FR"/>
                    </w:rPr>
                    <w:t xml:space="preserve"> Prix système d'arrosage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prix, même approximatif, avez-vous payé …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Votre</w:t>
                  </w:r>
                  <w:proofErr w:type="spellEnd"/>
                  <w:r>
                    <w:t xml:space="preserve"> </w:t>
                  </w:r>
                  <w:proofErr w:type="spellStart"/>
                  <w:r>
                    <w:t>tuyau</w:t>
                  </w:r>
                  <w:proofErr w:type="spellEnd"/>
                  <w:r>
                    <w:t xml:space="preserve"> </w:t>
                  </w:r>
                  <w:proofErr w:type="spellStart"/>
                  <w:r>
                    <w:t>d’arrosage</w:t>
                  </w:r>
                  <w:proofErr w:type="spellEnd"/>
                  <w:r>
                    <w:t xml:space="preserve"> [DISPLAY IF CODE ROW 1 AND COLUMN 1IN D4A]</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Votre</w:t>
                  </w:r>
                  <w:proofErr w:type="spellEnd"/>
                  <w:r>
                    <w:t xml:space="preserve"> </w:t>
                  </w:r>
                  <w:proofErr w:type="spellStart"/>
                  <w:r>
                    <w:t>programmateur</w:t>
                  </w:r>
                  <w:proofErr w:type="spellEnd"/>
                  <w:r>
                    <w:t xml:space="preserve"> </w:t>
                  </w:r>
                  <w:proofErr w:type="spellStart"/>
                  <w:proofErr w:type="gramStart"/>
                  <w:r>
                    <w:t>d’arrosage</w:t>
                  </w:r>
                  <w:proofErr w:type="spellEnd"/>
                  <w:r>
                    <w:t>[</w:t>
                  </w:r>
                  <w:proofErr w:type="gramEnd"/>
                  <w:r>
                    <w:t>DISPLAY IF CODE ROW 2 AND COLUMN 1IN D4A]</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Votre</w:t>
                  </w:r>
                  <w:proofErr w:type="spellEnd"/>
                  <w:r>
                    <w:t xml:space="preserve"> circuit </w:t>
                  </w:r>
                  <w:proofErr w:type="spellStart"/>
                  <w:r>
                    <w:t>d’irrigation</w:t>
                  </w:r>
                  <w:proofErr w:type="spellEnd"/>
                  <w:r>
                    <w:t xml:space="preserve"> </w:t>
                  </w:r>
                  <w:proofErr w:type="spellStart"/>
                  <w:r>
                    <w:t>enterré</w:t>
                  </w:r>
                  <w:proofErr w:type="spellEnd"/>
                  <w:r>
                    <w:t xml:space="preserve"> [DISPLAY IF CODE ROW 3 AND COLUMN 1IN D4A]</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spellStart"/>
                  <w:r>
                    <w:t>Votre</w:t>
                  </w:r>
                  <w:proofErr w:type="spellEnd"/>
                  <w:r>
                    <w:t xml:space="preserve"> </w:t>
                  </w:r>
                  <w:proofErr w:type="spellStart"/>
                  <w:r>
                    <w:t>récupérateur</w:t>
                  </w:r>
                  <w:proofErr w:type="spellEnd"/>
                  <w:r>
                    <w:t xml:space="preserve"> </w:t>
                  </w:r>
                  <w:proofErr w:type="spellStart"/>
                  <w:r>
                    <w:t>d’eau</w:t>
                  </w:r>
                  <w:proofErr w:type="spellEnd"/>
                  <w:r>
                    <w:t xml:space="preserve"> [DISPLAY IF CODE ROW 4 AND COLUMN 1IN D4A]</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p w:rsidR="00432A25" w:rsidRDefault="00432A25">
                  <w:pPr>
                    <w:keepNext/>
                    <w:keepLines/>
                  </w:pPr>
                </w:p>
                <w:p w:rsidR="00432A25" w:rsidRDefault="00204FF2">
                  <w:pPr>
                    <w:keepNext/>
                    <w:keepLines/>
                  </w:pPr>
                  <w:r>
                    <w:t>ENTER NUMERIC BOX FOR EACH ANSWER, AND WRITE "Euros" JUST BESIDE NUMERIC BOXES</w:t>
                  </w:r>
                </w:p>
                <w:p w:rsidR="00432A25" w:rsidRDefault="00204FF2">
                  <w:pPr>
                    <w:keepNext/>
                    <w:keepLines/>
                  </w:pPr>
                  <w:r w:rsidRPr="00077FCB">
                    <w:rPr>
                      <w:lang w:val="fr-FR"/>
                    </w:rPr>
                    <w:t xml:space="preserve">FOR EXEMPLE : "Barbecue à charbon : … </w:t>
                  </w:r>
                  <w:r>
                    <w:t>Euros</w:t>
                  </w:r>
                </w:p>
                <w:p w:rsidR="00432A25" w:rsidRDefault="00204FF2">
                  <w:pPr>
                    <w:keepNext/>
                    <w:keepLines/>
                  </w:pPr>
                  <w:r>
                    <w:t xml:space="preserve">Barbecue </w:t>
                  </w:r>
                  <w:proofErr w:type="spellStart"/>
                  <w:proofErr w:type="gramStart"/>
                  <w:r>
                    <w:t>électrique</w:t>
                  </w:r>
                  <w:proofErr w:type="spellEnd"/>
                  <w:r>
                    <w:t xml:space="preserve"> :</w:t>
                  </w:r>
                  <w:proofErr w:type="gramEnd"/>
                  <w:r>
                    <w:t xml:space="preserve"> … Euros</w:t>
                  </w:r>
                </w:p>
                <w:p w:rsidR="00432A25" w:rsidRDefault="00204FF2">
                  <w:pPr>
                    <w:keepNext/>
                    <w:keepLines/>
                  </w:pPr>
                  <w:r>
                    <w:t xml:space="preserve">Barbecue à </w:t>
                  </w:r>
                  <w:proofErr w:type="spellStart"/>
                  <w:proofErr w:type="gramStart"/>
                  <w:r>
                    <w:t>gaz</w:t>
                  </w:r>
                  <w:proofErr w:type="spellEnd"/>
                  <w:r>
                    <w:t xml:space="preserve"> :</w:t>
                  </w:r>
                  <w:proofErr w:type="gramEnd"/>
                  <w:r>
                    <w:t xml:space="preserve"> … Euros</w:t>
                  </w:r>
                </w:p>
                <w:p w:rsidR="00432A25" w:rsidRDefault="00204FF2">
                  <w:pPr>
                    <w:keepNext/>
                    <w:keepLines/>
                  </w:pPr>
                  <w:proofErr w:type="spellStart"/>
                  <w:proofErr w:type="gramStart"/>
                  <w:r>
                    <w:t>Plancha</w:t>
                  </w:r>
                  <w:proofErr w:type="spellEnd"/>
                  <w:r>
                    <w:t xml:space="preserve"> :</w:t>
                  </w:r>
                  <w:proofErr w:type="gramEnd"/>
                  <w:r>
                    <w:t xml:space="preserve"> … Euros</w:t>
                  </w:r>
                </w:p>
                <w:p w:rsidR="00432A25" w:rsidRDefault="00204FF2">
                  <w:pPr>
                    <w:keepNext/>
                    <w:keepLines/>
                  </w:pPr>
                  <w:r>
                    <w:t>"</w:t>
                  </w:r>
                </w:p>
                <w:p w:rsidR="00432A25" w:rsidRDefault="00432A25">
                  <w:pPr>
                    <w:keepNext/>
                    <w:keepLines/>
                  </w:pP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Q084 - D4A</w:t>
                  </w:r>
                  <w:r>
                    <w:t xml:space="preserve"> ROW=1 &amp; COL=1 or </w:t>
                  </w:r>
                  <w:r>
                    <w:rPr>
                      <w:b/>
                    </w:rPr>
                    <w:t>Q084 - D4A</w:t>
                  </w:r>
                  <w:r>
                    <w:t xml:space="preserve"> ROW=2 &amp; COL=1 or </w:t>
                  </w:r>
                  <w:r>
                    <w:rPr>
                      <w:b/>
                    </w:rPr>
                    <w:t>Q084 - D4A</w:t>
                  </w:r>
                  <w:r>
                    <w:t xml:space="preserve"> ROW=3 &amp; COL=1 or </w:t>
                  </w:r>
                  <w:r>
                    <w:rPr>
                      <w:b/>
                    </w:rPr>
                    <w:t>Q084 - D4A</w:t>
                  </w:r>
                  <w:r>
                    <w:t xml:space="preserve"> ROW=4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Q087 - D4</w:t>
                  </w:r>
                  <w:proofErr w:type="gramStart"/>
                  <w:r w:rsidRPr="00077FCB">
                    <w:rPr>
                      <w:lang w:val="fr-FR"/>
                    </w:rPr>
                    <w:t>F:</w:t>
                  </w:r>
                  <w:proofErr w:type="gramEnd"/>
                  <w:r w:rsidRPr="00077FCB">
                    <w:rPr>
                      <w:lang w:val="fr-FR"/>
                    </w:rPr>
                    <w:t xml:space="preserve"> Satisfaction système d'arrosage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D’une manière générale, êtes-vous satisfait(e) de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RPr="00077FCB"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Très</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Assez</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Peu</w:t>
                  </w:r>
                  <w:proofErr w:type="spellEnd"/>
                  <w:r>
                    <w:t xml:space="preserve"> </w:t>
                  </w:r>
                  <w:proofErr w:type="spellStart"/>
                  <w:r>
                    <w:t>satisfait</w:t>
                  </w:r>
                  <w:proofErr w:type="spellEnd"/>
                  <w:r>
                    <w:t>(e)</w:t>
                  </w: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Pas du tout satisfait(e)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w:t>
                  </w:r>
                  <w:proofErr w:type="spellStart"/>
                  <w:r>
                    <w:t>tuyau</w:t>
                  </w:r>
                  <w:proofErr w:type="spellEnd"/>
                  <w:r>
                    <w:t xml:space="preserve"> </w:t>
                  </w:r>
                  <w:proofErr w:type="spellStart"/>
                  <w:r>
                    <w:t>d’arrosage</w:t>
                  </w:r>
                  <w:proofErr w:type="spellEnd"/>
                  <w:r>
                    <w:t xml:space="preserve"> [DISPLAY IF CODE ROW 1 AND COLUMN 1 IN D4A]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programmateur</w:t>
                  </w:r>
                  <w:proofErr w:type="spellEnd"/>
                  <w:r>
                    <w:rPr>
                      <w:rFonts w:eastAsia="Verdana" w:cs="Verdana"/>
                    </w:rPr>
                    <w:t xml:space="preserve"> </w:t>
                  </w:r>
                  <w:proofErr w:type="spellStart"/>
                  <w:r>
                    <w:rPr>
                      <w:rFonts w:eastAsia="Verdana" w:cs="Verdana"/>
                    </w:rPr>
                    <w:t>d’arrosage</w:t>
                  </w:r>
                  <w:proofErr w:type="spellEnd"/>
                  <w:r>
                    <w:rPr>
                      <w:rFonts w:eastAsia="Verdana" w:cs="Verdana"/>
                    </w:rPr>
                    <w:t xml:space="preserve"> [DISPLAY IF CODE ROW 2 AND COLUMN 1 IN D4A]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circuit </w:t>
                  </w:r>
                  <w:proofErr w:type="spellStart"/>
                  <w:r>
                    <w:rPr>
                      <w:rFonts w:eastAsia="Verdana" w:cs="Verdana"/>
                    </w:rPr>
                    <w:t>d’irrigation</w:t>
                  </w:r>
                  <w:proofErr w:type="spellEnd"/>
                  <w:r>
                    <w:rPr>
                      <w:rFonts w:eastAsia="Verdana" w:cs="Verdana"/>
                    </w:rPr>
                    <w:t xml:space="preserve"> </w:t>
                  </w:r>
                  <w:proofErr w:type="spellStart"/>
                  <w:r>
                    <w:rPr>
                      <w:rFonts w:eastAsia="Verdana" w:cs="Verdana"/>
                    </w:rPr>
                    <w:t>enterré</w:t>
                  </w:r>
                  <w:proofErr w:type="spellEnd"/>
                  <w:r>
                    <w:rPr>
                      <w:rFonts w:eastAsia="Verdana" w:cs="Verdana"/>
                    </w:rPr>
                    <w:t xml:space="preserve"> [DISPLAY IF CODE ROW 3 AND COLUMN 1 IN D4A]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récupérateur</w:t>
                  </w:r>
                  <w:proofErr w:type="spellEnd"/>
                  <w:r>
                    <w:rPr>
                      <w:rFonts w:eastAsia="Verdana" w:cs="Verdana"/>
                    </w:rPr>
                    <w:t xml:space="preserve"> </w:t>
                  </w:r>
                  <w:proofErr w:type="spellStart"/>
                  <w:r>
                    <w:rPr>
                      <w:rFonts w:eastAsia="Verdana" w:cs="Verdana"/>
                    </w:rPr>
                    <w:t>d’eau</w:t>
                  </w:r>
                  <w:proofErr w:type="spellEnd"/>
                  <w:r>
                    <w:rPr>
                      <w:rFonts w:eastAsia="Verdana" w:cs="Verdana"/>
                    </w:rPr>
                    <w:t xml:space="preserve"> [DISPLAY IF CODE ROW 4 AND COLUMN 1 IN D4A]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D3A</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Q088 - D4</w:t>
                  </w:r>
                  <w:proofErr w:type="gramStart"/>
                  <w:r w:rsidRPr="00077FCB">
                    <w:rPr>
                      <w:lang w:val="fr-FR"/>
                    </w:rPr>
                    <w:t>G:</w:t>
                  </w:r>
                  <w:proofErr w:type="gramEnd"/>
                  <w:r w:rsidRPr="00077FCB">
                    <w:rPr>
                      <w:lang w:val="fr-FR"/>
                    </w:rPr>
                    <w:t xml:space="preserve"> Intention d'achat </w:t>
                  </w:r>
                  <w:proofErr w:type="spellStart"/>
                  <w:r w:rsidRPr="00077FCB">
                    <w:rPr>
                      <w:lang w:val="fr-FR"/>
                    </w:rPr>
                    <w:t>systeme</w:t>
                  </w:r>
                  <w:proofErr w:type="spellEnd"/>
                  <w:r w:rsidRPr="00077FCB">
                    <w:rPr>
                      <w:lang w:val="fr-FR"/>
                    </w:rPr>
                    <w:t xml:space="preserve"> arrosage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4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avez-vous l’intention d’acheter l’année prochaine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r>
                    <w:t xml:space="preserve"> pas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r>
                    <w:t xml:space="preserve"> pas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Un </w:t>
                  </w:r>
                  <w:proofErr w:type="spellStart"/>
                  <w:r>
                    <w:t>tuyau</w:t>
                  </w:r>
                  <w:proofErr w:type="spellEnd"/>
                  <w:r>
                    <w:t xml:space="preserve"> </w:t>
                  </w:r>
                  <w:proofErr w:type="spellStart"/>
                  <w:r>
                    <w:t>d’arrosage</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programmateur</w:t>
                  </w:r>
                  <w:proofErr w:type="spellEnd"/>
                  <w:r>
                    <w:rPr>
                      <w:rFonts w:eastAsia="Verdana" w:cs="Verdana"/>
                    </w:rPr>
                    <w:t xml:space="preserve"> </w:t>
                  </w:r>
                  <w:proofErr w:type="spellStart"/>
                  <w:r>
                    <w:rPr>
                      <w:rFonts w:eastAsia="Verdana" w:cs="Verdana"/>
                    </w:rPr>
                    <w:t>d’arrosage</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circuit </w:t>
                  </w:r>
                  <w:proofErr w:type="spellStart"/>
                  <w:r>
                    <w:rPr>
                      <w:rFonts w:eastAsia="Verdana" w:cs="Verdana"/>
                    </w:rPr>
                    <w:t>d’irrigation</w:t>
                  </w:r>
                  <w:proofErr w:type="spellEnd"/>
                  <w:r>
                    <w:rPr>
                      <w:rFonts w:eastAsia="Verdana" w:cs="Verdana"/>
                    </w:rPr>
                    <w:t xml:space="preserve"> </w:t>
                  </w:r>
                  <w:proofErr w:type="spellStart"/>
                  <w:r>
                    <w:rPr>
                      <w:rFonts w:eastAsia="Verdana" w:cs="Verdana"/>
                    </w:rPr>
                    <w:t>enterré</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récupérateur</w:t>
                  </w:r>
                  <w:proofErr w:type="spellEnd"/>
                  <w:r>
                    <w:rPr>
                      <w:rFonts w:eastAsia="Verdana" w:cs="Verdana"/>
                    </w:rPr>
                    <w:t xml:space="preserve"> </w:t>
                  </w:r>
                  <w:proofErr w:type="spellStart"/>
                  <w:r>
                    <w:rPr>
                      <w:rFonts w:eastAsia="Verdana" w:cs="Verdana"/>
                    </w:rPr>
                    <w:t>d’eau</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del w:id="91" w:author="" w:date="2019-12-13T16:18:00Z"/>
              </w:trPr>
              <w:tc>
                <w:tcPr>
                  <w:tcW w:w="5000" w:type="pct"/>
                </w:tcPr>
                <w:p w:rsidR="00432A25" w:rsidRDefault="00204FF2">
                  <w:pPr>
                    <w:keepNext/>
                    <w:keepLines/>
                    <w:rPr>
                      <w:del w:id="92" w:author="" w:date="2019-12-13T16:18:00Z"/>
                    </w:rPr>
                  </w:pPr>
                  <w:del w:id="93" w:author="" w:date="2019-12-13T16:18:00Z">
                    <w:r>
                      <w:rPr>
                        <w:b/>
                      </w:rPr>
                      <w:delText>Scripter notes:</w:delText>
                    </w:r>
                    <w:r>
                      <w:delText xml:space="preserve"> WATCH OUT FOR CODES IN ITEMS</w:delText>
                    </w:r>
                  </w:del>
                </w:p>
              </w:tc>
            </w:tr>
          </w:tbl>
          <w:p w:rsidR="00432A25" w:rsidRDefault="00432A25">
            <w:pPr>
              <w:keepNext/>
              <w:keepLines/>
              <w:rPr>
                <w:del w:id="94" w:author="" w:date="2019-12-13T16:18:00Z"/>
              </w:rPr>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Q089 - D4</w:t>
                  </w:r>
                  <w:proofErr w:type="gramStart"/>
                  <w:r w:rsidRPr="00077FCB">
                    <w:rPr>
                      <w:lang w:val="fr-FR"/>
                    </w:rPr>
                    <w:t>H:</w:t>
                  </w:r>
                  <w:proofErr w:type="gramEnd"/>
                  <w:r w:rsidRPr="00077FCB">
                    <w:rPr>
                      <w:lang w:val="fr-FR"/>
                    </w:rPr>
                    <w:t xml:space="preserve"> Critères pour système d'arrosage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9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Quels sont pour vous les 3 critères de choix les plus importants lors de l’achat de produits d’arrosage et d’irrigation comme un tuyau d’arrosage, un programmateur, un circuit d’irrigation enterré ou un récupérateur d’eau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1er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2ème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3ème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Le prix</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disponibilité</w:t>
                  </w:r>
                  <w:proofErr w:type="spellEnd"/>
                  <w:r>
                    <w:rPr>
                      <w:rFonts w:eastAsia="Verdana" w:cs="Verdana"/>
                    </w:rPr>
                    <w:t xml:space="preserve"> </w:t>
                  </w:r>
                  <w:proofErr w:type="spellStart"/>
                  <w:r>
                    <w:rPr>
                      <w:rFonts w:eastAsia="Verdana" w:cs="Verdana"/>
                    </w:rPr>
                    <w:t>en</w:t>
                  </w:r>
                  <w:proofErr w:type="spellEnd"/>
                  <w:r>
                    <w:rPr>
                      <w:rFonts w:eastAsia="Verdana" w:cs="Verdana"/>
                    </w:rPr>
                    <w:t xml:space="preserve"> </w:t>
                  </w:r>
                  <w:proofErr w:type="spellStart"/>
                  <w:r>
                    <w:rPr>
                      <w:rFonts w:eastAsia="Verdana" w:cs="Verdana"/>
                    </w:rPr>
                    <w:t>magasin</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rapidité</w:t>
                  </w:r>
                  <w:proofErr w:type="spellEnd"/>
                  <w:r>
                    <w:rPr>
                      <w:rFonts w:eastAsia="Verdana" w:cs="Verdana"/>
                    </w:rPr>
                    <w:t xml:space="preserve"> de livraison</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conseils</w:t>
                  </w:r>
                  <w:proofErr w:type="spellEnd"/>
                  <w:r>
                    <w:rPr>
                      <w:rFonts w:eastAsia="Verdana" w:cs="Verdana"/>
                    </w:rPr>
                    <w:t xml:space="preserve"> </w:t>
                  </w:r>
                  <w:proofErr w:type="spellStart"/>
                  <w:r>
                    <w:rPr>
                      <w:rFonts w:eastAsia="Verdana" w:cs="Verdana"/>
                    </w:rPr>
                    <w:t>donnés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qualité</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recommandations</w:t>
                  </w:r>
                  <w:proofErr w:type="spellEnd"/>
                  <w:r>
                    <w:rPr>
                      <w:rFonts w:eastAsia="Verdana" w:cs="Verdana"/>
                    </w:rPr>
                    <w:t xml:space="preserve"> de </w:t>
                  </w:r>
                  <w:proofErr w:type="spellStart"/>
                  <w:r>
                    <w:rPr>
                      <w:rFonts w:eastAsia="Verdana" w:cs="Verdana"/>
                    </w:rPr>
                    <w:t>proches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L’esthétique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La marque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caractéristiques</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PLEASE USE RANKING GRID 1 TO 3 ONLY</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B009 - D</w:t>
                        </w:r>
                        <w:proofErr w:type="gramStart"/>
                        <w:r w:rsidRPr="00077FCB">
                          <w:rPr>
                            <w:lang w:val="fr-FR"/>
                          </w:rPr>
                          <w:t>4:</w:t>
                        </w:r>
                        <w:proofErr w:type="gramEnd"/>
                        <w:r w:rsidRPr="00077FCB">
                          <w:rPr>
                            <w:lang w:val="fr-FR"/>
                          </w:rPr>
                          <w:t xml:space="preserve"> Bloc D4 : Arrosage et irrigation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B010 - D</w:t>
                        </w:r>
                        <w:proofErr w:type="gramStart"/>
                        <w:r w:rsidRPr="00077FCB">
                          <w:rPr>
                            <w:lang w:val="fr-FR"/>
                          </w:rPr>
                          <w:t>5:</w:t>
                        </w:r>
                        <w:proofErr w:type="gramEnd"/>
                        <w:r w:rsidRPr="00077FCB">
                          <w:rPr>
                            <w:lang w:val="fr-FR"/>
                          </w:rPr>
                          <w:t xml:space="preserve"> Bloc D5 :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RANDOMIZE</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Q090 - D5TXT: </w:t>
                  </w:r>
                  <w:proofErr w:type="spellStart"/>
                  <w:r>
                    <w:t>Texte</w:t>
                  </w:r>
                  <w:proofErr w:type="spellEnd"/>
                  <w:r>
                    <w:t xml:space="preserve"> D5</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Parlons maintenant du mobilier à destination de vos espaces extérieurs (jardin, balcons, terrasses).</w:t>
                  </w:r>
                </w:p>
              </w:tc>
            </w:tr>
          </w:tbl>
          <w:p w:rsidR="00432A25" w:rsidRPr="00077FCB" w:rsidRDefault="00432A25">
            <w:pPr>
              <w:keepNext/>
              <w:keepLines/>
              <w:rPr>
                <w:lang w:val="fr-FR"/>
              </w:rPr>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RANDOMIZE</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Q091 - D5</w:t>
                  </w:r>
                  <w:proofErr w:type="gramStart"/>
                  <w:r w:rsidRPr="00077FCB">
                    <w:rPr>
                      <w:lang w:val="fr-FR"/>
                    </w:rPr>
                    <w:t>A:</w:t>
                  </w:r>
                  <w:proofErr w:type="gramEnd"/>
                  <w:r w:rsidRPr="00077FCB">
                    <w:rPr>
                      <w:lang w:val="fr-FR"/>
                    </w:rPr>
                    <w:t xml:space="preserve"> Achat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3</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Avez-vous</w:t>
                  </w:r>
                  <w:proofErr w:type="spellEnd"/>
                  <w:r>
                    <w:rPr>
                      <w:b/>
                    </w:rPr>
                    <w:t xml:space="preserve"> déjà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moins de deux ans</w:t>
                  </w: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plus de deux ans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Non, 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Une table</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Des chaises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desserte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salon de </w:t>
                  </w:r>
                  <w:proofErr w:type="spellStart"/>
                  <w:r>
                    <w:rPr>
                      <w:rFonts w:eastAsia="Verdana" w:cs="Verdana"/>
                    </w:rPr>
                    <w:t>jardin</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parasol </w:t>
                  </w:r>
                  <w:proofErr w:type="spellStart"/>
                  <w:r>
                    <w:rPr>
                      <w:rFonts w:eastAsia="Verdana" w:cs="Verdana"/>
                    </w:rPr>
                    <w:t>chauffant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chauffage</w:t>
                  </w:r>
                  <w:proofErr w:type="spellEnd"/>
                  <w:r>
                    <w:rPr>
                      <w:rFonts w:eastAsia="Verdana" w:cs="Verdana"/>
                    </w:rPr>
                    <w:t xml:space="preserve"> au </w:t>
                  </w:r>
                  <w:proofErr w:type="spellStart"/>
                  <w:r>
                    <w:rPr>
                      <w:rFonts w:eastAsia="Verdana" w:cs="Verdana"/>
                    </w:rPr>
                    <w:t>gaz</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brasero</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Une chaise longue, un transat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Q091 - D5A</w:t>
                  </w:r>
                  <w:r>
                    <w:t xml:space="preserve"> ROW=1 &amp; COL=1 or </w:t>
                  </w:r>
                  <w:r>
                    <w:rPr>
                      <w:b/>
                    </w:rPr>
                    <w:t>Q091 - D5A</w:t>
                  </w:r>
                  <w:r>
                    <w:t xml:space="preserve"> ROW=2 &amp; COL=1 or </w:t>
                  </w:r>
                  <w:r>
                    <w:rPr>
                      <w:b/>
                    </w:rPr>
                    <w:t>Q091 - D5A</w:t>
                  </w:r>
                  <w:r>
                    <w:t xml:space="preserve"> ROW=3 &amp; COL=1 or </w:t>
                  </w:r>
                  <w:r>
                    <w:rPr>
                      <w:b/>
                    </w:rPr>
                    <w:t>Q091 - D5A</w:t>
                  </w:r>
                  <w:r>
                    <w:t xml:space="preserve"> ROW=4 &amp; COL=1 or </w:t>
                  </w:r>
                  <w:r>
                    <w:rPr>
                      <w:b/>
                    </w:rPr>
                    <w:t>Q091 - D5A</w:t>
                  </w:r>
                  <w:r>
                    <w:t xml:space="preserve"> ROW=5 &amp; COL=1 or </w:t>
                  </w:r>
                  <w:r>
                    <w:rPr>
                      <w:b/>
                    </w:rPr>
                    <w:t>Q091 - D5A</w:t>
                  </w:r>
                  <w:r>
                    <w:t xml:space="preserve"> ROW=6 &amp; COL=1 or </w:t>
                  </w:r>
                  <w:r>
                    <w:rPr>
                      <w:b/>
                    </w:rPr>
                    <w:t>Q091 - D5A</w:t>
                  </w:r>
                  <w:r>
                    <w:t xml:space="preserve"> ROW=7 &amp; COL=1 or </w:t>
                  </w:r>
                  <w:r>
                    <w:rPr>
                      <w:b/>
                    </w:rPr>
                    <w:t>Q091 - D5A</w:t>
                  </w:r>
                  <w:r>
                    <w:t xml:space="preserve"> ROW=8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Q092 - D5</w:t>
                  </w:r>
                  <w:proofErr w:type="gramStart"/>
                  <w:r w:rsidRPr="00077FCB">
                    <w:rPr>
                      <w:lang w:val="fr-FR"/>
                    </w:rPr>
                    <w:t>B:</w:t>
                  </w:r>
                  <w:proofErr w:type="gramEnd"/>
                  <w:r w:rsidRPr="00077FCB">
                    <w:rPr>
                      <w:lang w:val="fr-FR"/>
                    </w:rPr>
                    <w:t xml:space="preserve"> Lieux d'achat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8</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Où</w:t>
                  </w:r>
                  <w:proofErr w:type="spellEnd"/>
                  <w:r>
                    <w:rPr>
                      <w:b/>
                    </w:rPr>
                    <w:t xml:space="preserve"> </w:t>
                  </w:r>
                  <w:proofErr w:type="spellStart"/>
                  <w:r>
                    <w:rPr>
                      <w:b/>
                    </w:rPr>
                    <w:t>avez-vous</w:t>
                  </w:r>
                  <w:proofErr w:type="spellEnd"/>
                  <w:r>
                    <w:rPr>
                      <w:b/>
                    </w:rPr>
                    <w:t xml:space="preserve">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2311"/>
              <w:gridCol w:w="1441"/>
              <w:gridCol w:w="1238"/>
              <w:gridCol w:w="997"/>
              <w:gridCol w:w="851"/>
              <w:gridCol w:w="872"/>
              <w:gridCol w:w="512"/>
              <w:gridCol w:w="1515"/>
              <w:gridCol w:w="70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75" w:type="pct"/>
                </w:tcPr>
                <w:p w:rsidR="00432A25" w:rsidRDefault="00432A25">
                  <w:pPr>
                    <w:keepNext/>
                    <w:keepLines/>
                  </w:pP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Internet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Magasin</w:t>
                  </w:r>
                  <w:proofErr w:type="spellEnd"/>
                  <w:r>
                    <w:t xml:space="preserve"> discount (</w:t>
                  </w:r>
                  <w:proofErr w:type="spellStart"/>
                  <w:r>
                    <w:t>GiFi</w:t>
                  </w:r>
                  <w:proofErr w:type="spellEnd"/>
                  <w:r>
                    <w:t>,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Ikea</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Autres</w:t>
                  </w:r>
                  <w:proofErr w:type="spellEnd"/>
                  <w:r>
                    <w:t xml:space="preserve"> </w:t>
                  </w:r>
                  <w:proofErr w:type="spellStart"/>
                  <w:r>
                    <w:t>magasins</w:t>
                  </w:r>
                  <w:proofErr w:type="spellEnd"/>
                  <w:r>
                    <w:t xml:space="preserve"> </w:t>
                  </w:r>
                  <w:proofErr w:type="spellStart"/>
                  <w:r>
                    <w:t>d’ameublement</w:t>
                  </w:r>
                  <w:proofErr w:type="spellEnd"/>
                  <w:r>
                    <w:t xml:space="preserve"> (</w:t>
                  </w:r>
                  <w:proofErr w:type="spellStart"/>
                  <w:r>
                    <w:t>Conforama</w:t>
                  </w:r>
                  <w:proofErr w:type="spellEnd"/>
                  <w:r>
                    <w:t xml:space="preserve">, …) </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table [DISPLAY IF CODE ROW 1 AND COLUMN 1 IN D5A]</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Vos chaises [DISPLAY IF CODE ROW 2 AND COLUMN 1 IN D5A]</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desserte</w:t>
                  </w:r>
                  <w:proofErr w:type="spellEnd"/>
                  <w:r>
                    <w:rPr>
                      <w:rFonts w:eastAsia="Verdana" w:cs="Verdana"/>
                    </w:rPr>
                    <w:t xml:space="preserve"> [DISPLAY IF CODE ROW 3 AND COLUMN 1 IN D5A]</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salon de </w:t>
                  </w:r>
                  <w:proofErr w:type="spellStart"/>
                  <w:r>
                    <w:rPr>
                      <w:rFonts w:eastAsia="Verdana" w:cs="Verdana"/>
                    </w:rPr>
                    <w:t>jardin</w:t>
                  </w:r>
                  <w:proofErr w:type="spellEnd"/>
                  <w:r>
                    <w:rPr>
                      <w:rFonts w:eastAsia="Verdana" w:cs="Verdana"/>
                    </w:rPr>
                    <w:t xml:space="preserve"> [DISPLAY IF CODE ROW 4 AND COLUMN 1 IN D5A]</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parasol </w:t>
                  </w:r>
                  <w:proofErr w:type="spellStart"/>
                  <w:r>
                    <w:rPr>
                      <w:rFonts w:eastAsia="Verdana" w:cs="Verdana"/>
                    </w:rPr>
                    <w:t>chauffant</w:t>
                  </w:r>
                  <w:proofErr w:type="spellEnd"/>
                  <w:r>
                    <w:rPr>
                      <w:rFonts w:eastAsia="Verdana" w:cs="Verdana"/>
                    </w:rPr>
                    <w:t xml:space="preserve"> [DISPLAY IF CODE ROW 5 AND COLUMN 1 IN D5A]</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chauffage</w:t>
                  </w:r>
                  <w:proofErr w:type="spellEnd"/>
                  <w:r>
                    <w:rPr>
                      <w:rFonts w:eastAsia="Verdana" w:cs="Verdana"/>
                    </w:rPr>
                    <w:t xml:space="preserve"> au </w:t>
                  </w:r>
                  <w:proofErr w:type="spellStart"/>
                  <w:r>
                    <w:rPr>
                      <w:rFonts w:eastAsia="Verdana" w:cs="Verdana"/>
                    </w:rPr>
                    <w:t>gaz</w:t>
                  </w:r>
                  <w:proofErr w:type="spellEnd"/>
                  <w:r>
                    <w:rPr>
                      <w:rFonts w:eastAsia="Verdana" w:cs="Verdana"/>
                    </w:rPr>
                    <w:t xml:space="preserve"> [DISPLAY IF CODE ROW 6 AND COLUMN 1 IN D5A]</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brasero</w:t>
                  </w:r>
                  <w:proofErr w:type="spellEnd"/>
                  <w:r>
                    <w:rPr>
                      <w:rFonts w:eastAsia="Verdana" w:cs="Verdana"/>
                    </w:rPr>
                    <w:t xml:space="preserve"> [DISPLAY IF CODE ROW 7 AND COLUMN 1 IN D5A]</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chaise longue, </w:t>
                  </w:r>
                  <w:proofErr w:type="spellStart"/>
                  <w:r>
                    <w:rPr>
                      <w:rFonts w:eastAsia="Verdana" w:cs="Verdana"/>
                    </w:rPr>
                    <w:t>transat</w:t>
                  </w:r>
                  <w:proofErr w:type="spellEnd"/>
                  <w:r>
                    <w:rPr>
                      <w:rFonts w:eastAsia="Verdana" w:cs="Verdana"/>
                    </w:rPr>
                    <w:t xml:space="preserve"> [DISPLAY IF CODE ROW 8 AND COLUMN 1 IN D5A]</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75"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Q091 - D5A</w:t>
                  </w:r>
                  <w:r>
                    <w:t xml:space="preserve"> ROW=1 &amp; COL=1 or </w:t>
                  </w:r>
                  <w:r>
                    <w:rPr>
                      <w:b/>
                    </w:rPr>
                    <w:t>Q091 - D5A</w:t>
                  </w:r>
                  <w:r>
                    <w:t xml:space="preserve"> ROW=2 &amp; COL=1 or </w:t>
                  </w:r>
                  <w:r>
                    <w:rPr>
                      <w:b/>
                    </w:rPr>
                    <w:t>Q091 - D5A</w:t>
                  </w:r>
                  <w:r>
                    <w:t xml:space="preserve"> ROW=3 &amp; COL=1 or </w:t>
                  </w:r>
                  <w:r>
                    <w:rPr>
                      <w:b/>
                    </w:rPr>
                    <w:t>Q091 - D5A</w:t>
                  </w:r>
                  <w:r>
                    <w:t xml:space="preserve"> ROW=4 &amp; COL=1 or </w:t>
                  </w:r>
                  <w:r>
                    <w:rPr>
                      <w:b/>
                    </w:rPr>
                    <w:t>Q091 - D5A</w:t>
                  </w:r>
                  <w:r>
                    <w:t xml:space="preserve"> ROW=5 &amp; COL=1 or </w:t>
                  </w:r>
                  <w:r>
                    <w:rPr>
                      <w:b/>
                    </w:rPr>
                    <w:t>Q091 - D5A</w:t>
                  </w:r>
                  <w:r>
                    <w:t xml:space="preserve"> ROW=6 &amp; COL=1 or </w:t>
                  </w:r>
                  <w:r>
                    <w:rPr>
                      <w:b/>
                    </w:rPr>
                    <w:t>Q091 - D5A</w:t>
                  </w:r>
                  <w:r>
                    <w:t xml:space="preserve"> ROW=7 &amp; COL=1 or </w:t>
                  </w:r>
                  <w:r>
                    <w:rPr>
                      <w:b/>
                    </w:rPr>
                    <w:t>Q091 - D5A</w:t>
                  </w:r>
                  <w:r>
                    <w:t xml:space="preserve"> ROW=8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Q093 - D5</w:t>
                  </w:r>
                  <w:proofErr w:type="gramStart"/>
                  <w:r w:rsidRPr="00077FCB">
                    <w:rPr>
                      <w:lang w:val="fr-FR"/>
                    </w:rPr>
                    <w:t>C:</w:t>
                  </w:r>
                  <w:proofErr w:type="gramEnd"/>
                  <w:r w:rsidRPr="00077FCB">
                    <w:rPr>
                      <w:lang w:val="fr-FR"/>
                    </w:rPr>
                    <w:t xml:space="preserve"> Prix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prix, même approximatif, avez-vous payé …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Votre</w:t>
                  </w:r>
                  <w:proofErr w:type="spellEnd"/>
                  <w:r>
                    <w:t xml:space="preserve"> table [DISPLAY IF CODE ROW 1 AND COLUMN 1 IN D5A]</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Vos chaises [DISPLAY IF CODE ROW 2 AND COLUMN 1 IN D5A]</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proofErr w:type="spellStart"/>
                  <w:r>
                    <w:t>Votre</w:t>
                  </w:r>
                  <w:proofErr w:type="spellEnd"/>
                  <w:r>
                    <w:t xml:space="preserve"> </w:t>
                  </w:r>
                  <w:proofErr w:type="spellStart"/>
                  <w:r>
                    <w:t>desserte</w:t>
                  </w:r>
                  <w:proofErr w:type="spellEnd"/>
                  <w:r>
                    <w:t xml:space="preserve"> [DISPLAY IF CODE ROW 3 AND COLUMN 1 IN D5A]</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spellStart"/>
                  <w:r>
                    <w:t>Votre</w:t>
                  </w:r>
                  <w:proofErr w:type="spellEnd"/>
                  <w:r>
                    <w:t xml:space="preserve"> salon de </w:t>
                  </w:r>
                  <w:proofErr w:type="spellStart"/>
                  <w:r>
                    <w:t>jardin</w:t>
                  </w:r>
                  <w:proofErr w:type="spellEnd"/>
                  <w:r>
                    <w:t xml:space="preserve"> [DISPLAY IF CODE ROW 4 AND COLUMN 1 IN D5A]</w:t>
                  </w:r>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proofErr w:type="spellStart"/>
                  <w:r>
                    <w:t>Votre</w:t>
                  </w:r>
                  <w:proofErr w:type="spellEnd"/>
                  <w:r>
                    <w:t xml:space="preserve"> parasol </w:t>
                  </w:r>
                  <w:proofErr w:type="spellStart"/>
                  <w:r>
                    <w:t>chauffant</w:t>
                  </w:r>
                  <w:proofErr w:type="spellEnd"/>
                  <w:r>
                    <w:t xml:space="preserve"> [DISPLAY IF CODE ROW 5 AND COLUMN 1 IN D5A]</w:t>
                  </w:r>
                </w:p>
              </w:tc>
            </w:tr>
            <w:tr w:rsidR="00432A25">
              <w:trPr>
                <w:trHeight w:val="200"/>
              </w:trPr>
              <w:tc>
                <w:tcPr>
                  <w:tcW w:w="250" w:type="pct"/>
                </w:tcPr>
                <w:p w:rsidR="00432A25" w:rsidRDefault="00204FF2">
                  <w:pPr>
                    <w:keepNext/>
                    <w:keepLines/>
                  </w:pPr>
                  <w:r>
                    <w:t>6</w:t>
                  </w:r>
                </w:p>
              </w:tc>
              <w:tc>
                <w:tcPr>
                  <w:tcW w:w="2500" w:type="pct"/>
                </w:tcPr>
                <w:p w:rsidR="00432A25" w:rsidRDefault="00204FF2">
                  <w:pPr>
                    <w:keepNext/>
                    <w:keepLines/>
                  </w:pPr>
                  <w:proofErr w:type="spellStart"/>
                  <w:r>
                    <w:t>Votre</w:t>
                  </w:r>
                  <w:proofErr w:type="spellEnd"/>
                  <w:r>
                    <w:t xml:space="preserve"> </w:t>
                  </w:r>
                  <w:proofErr w:type="spellStart"/>
                  <w:r>
                    <w:t>chauffage</w:t>
                  </w:r>
                  <w:proofErr w:type="spellEnd"/>
                  <w:r>
                    <w:t xml:space="preserve"> au </w:t>
                  </w:r>
                  <w:proofErr w:type="spellStart"/>
                  <w:r>
                    <w:t>gaz</w:t>
                  </w:r>
                  <w:proofErr w:type="spellEnd"/>
                  <w:r>
                    <w:t xml:space="preserve"> [DISPLAY IF CODE ROW 6 AND COLUMN 1 IN D5A]</w:t>
                  </w:r>
                </w:p>
              </w:tc>
            </w:tr>
            <w:tr w:rsidR="00432A25">
              <w:trPr>
                <w:trHeight w:val="200"/>
              </w:trPr>
              <w:tc>
                <w:tcPr>
                  <w:tcW w:w="250" w:type="pct"/>
                </w:tcPr>
                <w:p w:rsidR="00432A25" w:rsidRDefault="00204FF2">
                  <w:pPr>
                    <w:keepNext/>
                    <w:keepLines/>
                  </w:pPr>
                  <w:r>
                    <w:t>7</w:t>
                  </w:r>
                </w:p>
              </w:tc>
              <w:tc>
                <w:tcPr>
                  <w:tcW w:w="2500" w:type="pct"/>
                </w:tcPr>
                <w:p w:rsidR="00432A25" w:rsidRDefault="00204FF2">
                  <w:pPr>
                    <w:keepNext/>
                    <w:keepLines/>
                  </w:pPr>
                  <w:proofErr w:type="spellStart"/>
                  <w:r>
                    <w:t>Votre</w:t>
                  </w:r>
                  <w:proofErr w:type="spellEnd"/>
                  <w:r>
                    <w:t xml:space="preserve"> </w:t>
                  </w:r>
                  <w:proofErr w:type="spellStart"/>
                  <w:r>
                    <w:t>brasero</w:t>
                  </w:r>
                  <w:proofErr w:type="spellEnd"/>
                  <w:r>
                    <w:t xml:space="preserve"> [DISPLAY IF CODE ROW 7 AND COLUMN 1 IN D5A]</w:t>
                  </w:r>
                </w:p>
              </w:tc>
            </w:tr>
            <w:tr w:rsidR="00432A25">
              <w:trPr>
                <w:trHeight w:val="200"/>
              </w:trPr>
              <w:tc>
                <w:tcPr>
                  <w:tcW w:w="250" w:type="pct"/>
                </w:tcPr>
                <w:p w:rsidR="00432A25" w:rsidRDefault="00204FF2">
                  <w:pPr>
                    <w:keepNext/>
                    <w:keepLines/>
                  </w:pPr>
                  <w:r>
                    <w:t>8</w:t>
                  </w:r>
                </w:p>
              </w:tc>
              <w:tc>
                <w:tcPr>
                  <w:tcW w:w="2500" w:type="pct"/>
                </w:tcPr>
                <w:p w:rsidR="00432A25" w:rsidRDefault="00204FF2">
                  <w:pPr>
                    <w:keepNext/>
                    <w:keepLines/>
                  </w:pPr>
                  <w:proofErr w:type="spellStart"/>
                  <w:r>
                    <w:t>Votre</w:t>
                  </w:r>
                  <w:proofErr w:type="spellEnd"/>
                  <w:r>
                    <w:t xml:space="preserve"> chaise longue, </w:t>
                  </w:r>
                  <w:proofErr w:type="spellStart"/>
                  <w:r>
                    <w:t>transat</w:t>
                  </w:r>
                  <w:proofErr w:type="spellEnd"/>
                  <w:r>
                    <w:t xml:space="preserve"> [DISPLAY IF CODE ROW 8 AND COLUMN 1 IN D5A]</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p w:rsidR="00432A25" w:rsidRDefault="00432A25">
                  <w:pPr>
                    <w:keepNext/>
                    <w:keepLines/>
                  </w:pPr>
                </w:p>
                <w:p w:rsidR="00432A25" w:rsidRDefault="00204FF2">
                  <w:pPr>
                    <w:keepNext/>
                    <w:keepLines/>
                  </w:pPr>
                  <w:r>
                    <w:t>ENTER NUMERIC BOX FOR EACH ANSWER, AND WRITE "Euros" JUST BESIDE NUMERIC BOXES</w:t>
                  </w:r>
                </w:p>
                <w:p w:rsidR="00432A25" w:rsidRDefault="00204FF2">
                  <w:pPr>
                    <w:keepNext/>
                    <w:keepLines/>
                  </w:pPr>
                  <w:r w:rsidRPr="00077FCB">
                    <w:rPr>
                      <w:lang w:val="fr-FR"/>
                    </w:rPr>
                    <w:t xml:space="preserve">FOR EXEMPLE : "Barbecue à charbon : … </w:t>
                  </w:r>
                  <w:r>
                    <w:t>Euros</w:t>
                  </w:r>
                </w:p>
                <w:p w:rsidR="00432A25" w:rsidRDefault="00204FF2">
                  <w:pPr>
                    <w:keepNext/>
                    <w:keepLines/>
                  </w:pPr>
                  <w:r>
                    <w:t xml:space="preserve">Barbecue </w:t>
                  </w:r>
                  <w:proofErr w:type="spellStart"/>
                  <w:proofErr w:type="gramStart"/>
                  <w:r>
                    <w:t>électrique</w:t>
                  </w:r>
                  <w:proofErr w:type="spellEnd"/>
                  <w:r>
                    <w:t xml:space="preserve"> :</w:t>
                  </w:r>
                  <w:proofErr w:type="gramEnd"/>
                  <w:r>
                    <w:t xml:space="preserve"> … Euros</w:t>
                  </w:r>
                </w:p>
                <w:p w:rsidR="00432A25" w:rsidRDefault="00204FF2">
                  <w:pPr>
                    <w:keepNext/>
                    <w:keepLines/>
                  </w:pPr>
                  <w:r>
                    <w:t xml:space="preserve">Barbecue à </w:t>
                  </w:r>
                  <w:proofErr w:type="spellStart"/>
                  <w:proofErr w:type="gramStart"/>
                  <w:r>
                    <w:t>gaz</w:t>
                  </w:r>
                  <w:proofErr w:type="spellEnd"/>
                  <w:r>
                    <w:t xml:space="preserve"> :</w:t>
                  </w:r>
                  <w:proofErr w:type="gramEnd"/>
                  <w:r>
                    <w:t xml:space="preserve"> … Euros</w:t>
                  </w:r>
                </w:p>
                <w:p w:rsidR="00432A25" w:rsidRDefault="00204FF2">
                  <w:pPr>
                    <w:keepNext/>
                    <w:keepLines/>
                  </w:pPr>
                  <w:proofErr w:type="spellStart"/>
                  <w:proofErr w:type="gramStart"/>
                  <w:r>
                    <w:t>Plancha</w:t>
                  </w:r>
                  <w:proofErr w:type="spellEnd"/>
                  <w:r>
                    <w:t xml:space="preserve"> :</w:t>
                  </w:r>
                  <w:proofErr w:type="gramEnd"/>
                  <w:r>
                    <w:t xml:space="preserve"> … Euros</w:t>
                  </w:r>
                </w:p>
                <w:p w:rsidR="00432A25" w:rsidRDefault="00204FF2">
                  <w:pPr>
                    <w:keepNext/>
                    <w:keepLines/>
                  </w:pPr>
                  <w:r>
                    <w:t>"</w:t>
                  </w:r>
                </w:p>
                <w:p w:rsidR="00432A25" w:rsidRDefault="00432A25">
                  <w:pPr>
                    <w:keepNext/>
                    <w:keepLines/>
                  </w:pP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Q091 - D5A</w:t>
                  </w:r>
                  <w:r>
                    <w:t xml:space="preserve"> ROW=1 &amp; COL=1 or </w:t>
                  </w:r>
                  <w:r>
                    <w:rPr>
                      <w:b/>
                    </w:rPr>
                    <w:t>Q091 - D5A</w:t>
                  </w:r>
                  <w:r>
                    <w:t xml:space="preserve"> ROW=2 &amp; COL=1 or </w:t>
                  </w:r>
                  <w:r>
                    <w:rPr>
                      <w:b/>
                    </w:rPr>
                    <w:t>Q091 - D5A</w:t>
                  </w:r>
                  <w:r>
                    <w:t xml:space="preserve"> ROW=3 &amp; COL=1 or </w:t>
                  </w:r>
                  <w:r>
                    <w:rPr>
                      <w:b/>
                    </w:rPr>
                    <w:t>Q091 - D5A</w:t>
                  </w:r>
                  <w:r>
                    <w:t xml:space="preserve"> ROW=4 &amp; COL=1 or </w:t>
                  </w:r>
                  <w:r>
                    <w:rPr>
                      <w:b/>
                    </w:rPr>
                    <w:t>Q091 - D5A</w:t>
                  </w:r>
                  <w:r>
                    <w:t xml:space="preserve"> ROW=5 &amp; COL=1 or </w:t>
                  </w:r>
                  <w:r>
                    <w:rPr>
                      <w:b/>
                    </w:rPr>
                    <w:t>Q091 - D5A</w:t>
                  </w:r>
                  <w:r>
                    <w:t xml:space="preserve"> ROW=6 &amp; COL=1 or </w:t>
                  </w:r>
                  <w:r>
                    <w:rPr>
                      <w:b/>
                    </w:rPr>
                    <w:t>Q091 - D5A</w:t>
                  </w:r>
                  <w:r>
                    <w:t xml:space="preserve"> ROW=7 &amp; COL=1 or </w:t>
                  </w:r>
                  <w:r>
                    <w:rPr>
                      <w:b/>
                    </w:rPr>
                    <w:t>Q091 - D5A</w:t>
                  </w:r>
                  <w:r>
                    <w:t xml:space="preserve"> ROW=8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Q094 - D5</w:t>
                  </w:r>
                  <w:proofErr w:type="gramStart"/>
                  <w:r w:rsidRPr="00077FCB">
                    <w:rPr>
                      <w:lang w:val="fr-FR"/>
                    </w:rPr>
                    <w:t>F:</w:t>
                  </w:r>
                  <w:proofErr w:type="gramEnd"/>
                  <w:r w:rsidRPr="00077FCB">
                    <w:rPr>
                      <w:lang w:val="fr-FR"/>
                    </w:rPr>
                    <w:t xml:space="preserve"> Satisfaction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D’une manière générale, êtes-vous satisfait(e) de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RPr="00077FCB"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Très</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Assez</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Peu</w:t>
                  </w:r>
                  <w:proofErr w:type="spellEnd"/>
                  <w:r>
                    <w:t xml:space="preserve"> </w:t>
                  </w:r>
                  <w:proofErr w:type="spellStart"/>
                  <w:r>
                    <w:t>satisfait</w:t>
                  </w:r>
                  <w:proofErr w:type="spellEnd"/>
                  <w:r>
                    <w:t>(e)</w:t>
                  </w: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Pas du tout satisfait(e)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table [DISPLAY IF CODE ROW 1 AND COLUMN 1 IN D5A]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Vos chaises [DISPLAY IF CODE ROW 2 AND COLUMN 1 IN D5A]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desserte</w:t>
                  </w:r>
                  <w:proofErr w:type="spellEnd"/>
                  <w:r>
                    <w:rPr>
                      <w:rFonts w:eastAsia="Verdana" w:cs="Verdana"/>
                    </w:rPr>
                    <w:t xml:space="preserve"> [DISPLAY IF CODE ROW 3 AND COLUMN 1 IN D5A]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salon de </w:t>
                  </w:r>
                  <w:proofErr w:type="spellStart"/>
                  <w:r>
                    <w:rPr>
                      <w:rFonts w:eastAsia="Verdana" w:cs="Verdana"/>
                    </w:rPr>
                    <w:t>jardin</w:t>
                  </w:r>
                  <w:proofErr w:type="spellEnd"/>
                  <w:r>
                    <w:rPr>
                      <w:rFonts w:eastAsia="Verdana" w:cs="Verdana"/>
                    </w:rPr>
                    <w:t xml:space="preserve"> [DISPLAY IF CODE ROW 4 AND COLUMN 1 IN D5A]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parasol </w:t>
                  </w:r>
                  <w:proofErr w:type="spellStart"/>
                  <w:r>
                    <w:rPr>
                      <w:rFonts w:eastAsia="Verdana" w:cs="Verdana"/>
                    </w:rPr>
                    <w:t>chauffant</w:t>
                  </w:r>
                  <w:proofErr w:type="spellEnd"/>
                  <w:r>
                    <w:rPr>
                      <w:rFonts w:eastAsia="Verdana" w:cs="Verdana"/>
                    </w:rPr>
                    <w:t xml:space="preserve"> [DISPLAY IF CODE ROW 5 AND COLUMN 1 IN D5A]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chauffage</w:t>
                  </w:r>
                  <w:proofErr w:type="spellEnd"/>
                  <w:r>
                    <w:rPr>
                      <w:rFonts w:eastAsia="Verdana" w:cs="Verdana"/>
                    </w:rPr>
                    <w:t xml:space="preserve"> au </w:t>
                  </w:r>
                  <w:proofErr w:type="spellStart"/>
                  <w:r>
                    <w:rPr>
                      <w:rFonts w:eastAsia="Verdana" w:cs="Verdana"/>
                    </w:rPr>
                    <w:t>gaz</w:t>
                  </w:r>
                  <w:proofErr w:type="spellEnd"/>
                  <w:r>
                    <w:rPr>
                      <w:rFonts w:eastAsia="Verdana" w:cs="Verdana"/>
                    </w:rPr>
                    <w:t xml:space="preserve"> [DISPLAY IF CODE ROW 6 AND COLUMN 1 IN D5A]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brasero</w:t>
                  </w:r>
                  <w:proofErr w:type="spellEnd"/>
                  <w:r>
                    <w:rPr>
                      <w:rFonts w:eastAsia="Verdana" w:cs="Verdana"/>
                    </w:rPr>
                    <w:t xml:space="preserve"> [DISPLAY IF CODE ROW 7 AND COLUMN 1 IN D5A]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chaise longue, </w:t>
                  </w:r>
                  <w:proofErr w:type="spellStart"/>
                  <w:r>
                    <w:rPr>
                      <w:rFonts w:eastAsia="Verdana" w:cs="Verdana"/>
                    </w:rPr>
                    <w:t>transat</w:t>
                  </w:r>
                  <w:proofErr w:type="spellEnd"/>
                  <w:r>
                    <w:rPr>
                      <w:rFonts w:eastAsia="Verdana" w:cs="Verdana"/>
                    </w:rPr>
                    <w:t xml:space="preserve"> [DISPLAY IF CODE ROW 8 AND COLUMN 1 IN D5A]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Q091 - D5A</w:t>
                  </w:r>
                  <w:r>
                    <w:t xml:space="preserve"> ROW=1 &amp; COL=1 or </w:t>
                  </w:r>
                  <w:r>
                    <w:rPr>
                      <w:b/>
                    </w:rPr>
                    <w:t>Q091 - D5A</w:t>
                  </w:r>
                  <w:r>
                    <w:t xml:space="preserve"> ROW=2 &amp; COL=1 or </w:t>
                  </w:r>
                  <w:r>
                    <w:rPr>
                      <w:b/>
                    </w:rPr>
                    <w:t>Q091 - D5A</w:t>
                  </w:r>
                  <w:r>
                    <w:t xml:space="preserve"> ROW=3 &amp; COL=1 or </w:t>
                  </w:r>
                  <w:r>
                    <w:rPr>
                      <w:b/>
                    </w:rPr>
                    <w:t>Q091 - D5A</w:t>
                  </w:r>
                  <w:r>
                    <w:t xml:space="preserve"> ROW=4 &amp; COL=1 or </w:t>
                  </w:r>
                  <w:r>
                    <w:rPr>
                      <w:b/>
                    </w:rPr>
                    <w:t>Q091 - D5A</w:t>
                  </w:r>
                  <w:r>
                    <w:t xml:space="preserve"> ROW=5 &amp; COL=1 or </w:t>
                  </w:r>
                  <w:r>
                    <w:rPr>
                      <w:b/>
                    </w:rPr>
                    <w:t>Q091 - D5A</w:t>
                  </w:r>
                  <w:r>
                    <w:t xml:space="preserve"> ROW=6 &amp; COL=1 or </w:t>
                  </w:r>
                  <w:r>
                    <w:rPr>
                      <w:b/>
                    </w:rPr>
                    <w:t>Q091 - D5A</w:t>
                  </w:r>
                  <w:r>
                    <w:t xml:space="preserve"> ROW=7 &amp; COL=1 or </w:t>
                  </w:r>
                  <w:r>
                    <w:rPr>
                      <w:b/>
                    </w:rPr>
                    <w:t>Q091 - D5A</w:t>
                  </w:r>
                  <w:r>
                    <w:t xml:space="preserve"> ROW=8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Q095 - D5</w:t>
                  </w:r>
                  <w:proofErr w:type="gramStart"/>
                  <w:r w:rsidRPr="00077FCB">
                    <w:rPr>
                      <w:lang w:val="fr-FR"/>
                    </w:rPr>
                    <w:t>J:</w:t>
                  </w:r>
                  <w:proofErr w:type="gramEnd"/>
                  <w:r w:rsidRPr="00077FCB">
                    <w:rPr>
                      <w:lang w:val="fr-FR"/>
                    </w:rPr>
                    <w:t xml:space="preserve"> Fréquence entretien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A quelle fréquence entretenez-vous, ou allez-vous entretenir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Au moins une fois par an</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Tous</w:t>
                  </w:r>
                  <w:proofErr w:type="spellEnd"/>
                  <w:r>
                    <w:t xml:space="preserve"> les 2 </w:t>
                  </w:r>
                  <w:proofErr w:type="spellStart"/>
                  <w:r>
                    <w:t>ou</w:t>
                  </w:r>
                  <w:proofErr w:type="spellEnd"/>
                  <w:r>
                    <w:t xml:space="preserve"> 3 </w:t>
                  </w:r>
                  <w:proofErr w:type="spellStart"/>
                  <w:r>
                    <w:t>ans</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Plus </w:t>
                  </w:r>
                  <w:proofErr w:type="spellStart"/>
                  <w:r>
                    <w:t>rarement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table [DISPLAY IF CODE ROW 1 AND COLUMN 1 IN D5A]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Vos chaises [DISPLAY IF CODE ROW 2 AND COLUMN 1 IN D5A]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desserte</w:t>
                  </w:r>
                  <w:proofErr w:type="spellEnd"/>
                  <w:r>
                    <w:rPr>
                      <w:rFonts w:eastAsia="Verdana" w:cs="Verdana"/>
                    </w:rPr>
                    <w:t xml:space="preserve"> [DISPLAY IF CODE ROW 3 AND COLUMN 1 IN D5A]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salon de </w:t>
                  </w:r>
                  <w:proofErr w:type="spellStart"/>
                  <w:r>
                    <w:rPr>
                      <w:rFonts w:eastAsia="Verdana" w:cs="Verdana"/>
                    </w:rPr>
                    <w:t>jardin</w:t>
                  </w:r>
                  <w:proofErr w:type="spellEnd"/>
                  <w:r>
                    <w:rPr>
                      <w:rFonts w:eastAsia="Verdana" w:cs="Verdana"/>
                    </w:rPr>
                    <w:t xml:space="preserve"> [DISPLAY IF CODE ROW 4 AND COLUMN 1 IN D5A]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parasol </w:t>
                  </w:r>
                  <w:proofErr w:type="spellStart"/>
                  <w:r>
                    <w:rPr>
                      <w:rFonts w:eastAsia="Verdana" w:cs="Verdana"/>
                    </w:rPr>
                    <w:t>chauffant</w:t>
                  </w:r>
                  <w:proofErr w:type="spellEnd"/>
                  <w:r>
                    <w:rPr>
                      <w:rFonts w:eastAsia="Verdana" w:cs="Verdana"/>
                    </w:rPr>
                    <w:t xml:space="preserve"> [DISPLAY IF CODE ROW 5 AND COLUMN 1 IN D5A]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chauffage</w:t>
                  </w:r>
                  <w:proofErr w:type="spellEnd"/>
                  <w:r>
                    <w:rPr>
                      <w:rFonts w:eastAsia="Verdana" w:cs="Verdana"/>
                    </w:rPr>
                    <w:t xml:space="preserve"> au </w:t>
                  </w:r>
                  <w:proofErr w:type="spellStart"/>
                  <w:r>
                    <w:rPr>
                      <w:rFonts w:eastAsia="Verdana" w:cs="Verdana"/>
                    </w:rPr>
                    <w:t>gaz</w:t>
                  </w:r>
                  <w:proofErr w:type="spellEnd"/>
                  <w:r>
                    <w:rPr>
                      <w:rFonts w:eastAsia="Verdana" w:cs="Verdana"/>
                    </w:rPr>
                    <w:t xml:space="preserve"> [DISPLAY IF CODE ROW 6 AND COLUMN 1 IN D5A]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brasero</w:t>
                  </w:r>
                  <w:proofErr w:type="spellEnd"/>
                  <w:r>
                    <w:rPr>
                      <w:rFonts w:eastAsia="Verdana" w:cs="Verdana"/>
                    </w:rPr>
                    <w:t xml:space="preserve"> [DISPLAY IF CODE ROW 7 AND COLUMN 1 IN D5A]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chaise longue, </w:t>
                  </w:r>
                  <w:proofErr w:type="spellStart"/>
                  <w:r>
                    <w:rPr>
                      <w:rFonts w:eastAsia="Verdana" w:cs="Verdana"/>
                    </w:rPr>
                    <w:t>transat</w:t>
                  </w:r>
                  <w:proofErr w:type="spellEnd"/>
                  <w:r>
                    <w:rPr>
                      <w:rFonts w:eastAsia="Verdana" w:cs="Verdana"/>
                    </w:rPr>
                    <w:t xml:space="preserve"> [DISPLAY IF CODE ROW 8 AND COLUMN 1 IN D5A]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Q091 - D5A</w:t>
                  </w:r>
                  <w:r>
                    <w:t xml:space="preserve"> ROW=1 &amp; COL=1 or </w:t>
                  </w:r>
                  <w:r>
                    <w:rPr>
                      <w:b/>
                    </w:rPr>
                    <w:t>Q091 - D5A</w:t>
                  </w:r>
                  <w:r>
                    <w:t xml:space="preserve"> ROW=2 &amp; COL=1 or </w:t>
                  </w:r>
                  <w:r>
                    <w:rPr>
                      <w:b/>
                    </w:rPr>
                    <w:t>Q091 - D5A</w:t>
                  </w:r>
                  <w:r>
                    <w:t xml:space="preserve"> ROW=3 &amp; COL=1 or </w:t>
                  </w:r>
                  <w:r>
                    <w:rPr>
                      <w:b/>
                    </w:rPr>
                    <w:t>Q091 - D5A</w:t>
                  </w:r>
                  <w:r>
                    <w:t xml:space="preserve"> ROW=4 &amp; COL=1 or </w:t>
                  </w:r>
                  <w:r>
                    <w:rPr>
                      <w:b/>
                    </w:rPr>
                    <w:t>Q091 - D5A</w:t>
                  </w:r>
                  <w:r>
                    <w:t xml:space="preserve"> ROW=5 &amp; COL=1 or </w:t>
                  </w:r>
                  <w:r>
                    <w:rPr>
                      <w:b/>
                    </w:rPr>
                    <w:t>Q091 - D5A</w:t>
                  </w:r>
                  <w:r>
                    <w:t xml:space="preserve"> ROW=6 &amp; COL=1 or </w:t>
                  </w:r>
                  <w:r>
                    <w:rPr>
                      <w:b/>
                    </w:rPr>
                    <w:t>Q091 - D5A</w:t>
                  </w:r>
                  <w:r>
                    <w:t xml:space="preserve"> ROW=7 &amp; COL=1 or </w:t>
                  </w:r>
                  <w:r>
                    <w:rPr>
                      <w:b/>
                    </w:rPr>
                    <w:t>Q091 - D5A</w:t>
                  </w:r>
                  <w:r>
                    <w:t xml:space="preserve"> ROW=8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Q096 - D5</w:t>
                  </w:r>
                  <w:proofErr w:type="gramStart"/>
                  <w:r w:rsidRPr="00077FCB">
                    <w:rPr>
                      <w:lang w:val="fr-FR"/>
                    </w:rPr>
                    <w:t>K:</w:t>
                  </w:r>
                  <w:proofErr w:type="gramEnd"/>
                  <w:r w:rsidRPr="00077FCB">
                    <w:rPr>
                      <w:lang w:val="fr-FR"/>
                    </w:rPr>
                    <w:t xml:space="preserve"> Type d'entretien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De quel type d’entretien s’agit-il concernant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D’entretien</w:t>
                  </w:r>
                  <w:proofErr w:type="spellEnd"/>
                  <w:r>
                    <w:t xml:space="preserve"> courant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De </w:t>
                  </w:r>
                  <w:proofErr w:type="spellStart"/>
                  <w:r>
                    <w:t>rénovation</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De </w:t>
                  </w:r>
                  <w:proofErr w:type="spellStart"/>
                  <w:r>
                    <w:t>réparation</w:t>
                  </w:r>
                  <w:proofErr w:type="spellEnd"/>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table [DISPLAY IF CODE ROW 1 AND COLUMN 1 IN D5A]</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Vos chaises [DISPLAY IF CODE ROW 2 AND COLUMN 1 IN D5A]</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desserte</w:t>
                  </w:r>
                  <w:proofErr w:type="spellEnd"/>
                  <w:r>
                    <w:rPr>
                      <w:rFonts w:eastAsia="Verdana" w:cs="Verdana"/>
                    </w:rPr>
                    <w:t xml:space="preserve"> [DISPLAY IF CODE ROW 3 AND COLUMN 1 IN D5A]</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salon de </w:t>
                  </w:r>
                  <w:proofErr w:type="spellStart"/>
                  <w:r>
                    <w:rPr>
                      <w:rFonts w:eastAsia="Verdana" w:cs="Verdana"/>
                    </w:rPr>
                    <w:t>jardin</w:t>
                  </w:r>
                  <w:proofErr w:type="spellEnd"/>
                  <w:r>
                    <w:rPr>
                      <w:rFonts w:eastAsia="Verdana" w:cs="Verdana"/>
                    </w:rPr>
                    <w:t xml:space="preserve"> [DISPLAY IF CODE ROW 4 AND COLUMN 1 IN D5A]</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parasol </w:t>
                  </w:r>
                  <w:proofErr w:type="spellStart"/>
                  <w:r>
                    <w:rPr>
                      <w:rFonts w:eastAsia="Verdana" w:cs="Verdana"/>
                    </w:rPr>
                    <w:t>chauffant</w:t>
                  </w:r>
                  <w:proofErr w:type="spellEnd"/>
                  <w:r>
                    <w:rPr>
                      <w:rFonts w:eastAsia="Verdana" w:cs="Verdana"/>
                    </w:rPr>
                    <w:t xml:space="preserve"> [DISPLAY IF CODE ROW 5 AND COLUMN 1 IN D5A]</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chauffage</w:t>
                  </w:r>
                  <w:proofErr w:type="spellEnd"/>
                  <w:r>
                    <w:rPr>
                      <w:rFonts w:eastAsia="Verdana" w:cs="Verdana"/>
                    </w:rPr>
                    <w:t xml:space="preserve"> au </w:t>
                  </w:r>
                  <w:proofErr w:type="spellStart"/>
                  <w:r>
                    <w:rPr>
                      <w:rFonts w:eastAsia="Verdana" w:cs="Verdana"/>
                    </w:rPr>
                    <w:t>gaz</w:t>
                  </w:r>
                  <w:proofErr w:type="spellEnd"/>
                  <w:r>
                    <w:rPr>
                      <w:rFonts w:eastAsia="Verdana" w:cs="Verdana"/>
                    </w:rPr>
                    <w:t xml:space="preserve"> [DISPLAY IF CODE ROW 6 AND COLUMN 1 IN D5A]</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w:t>
                  </w:r>
                  <w:proofErr w:type="spellStart"/>
                  <w:r>
                    <w:rPr>
                      <w:rFonts w:eastAsia="Verdana" w:cs="Verdana"/>
                    </w:rPr>
                    <w:t>brasero</w:t>
                  </w:r>
                  <w:proofErr w:type="spellEnd"/>
                  <w:r>
                    <w:rPr>
                      <w:rFonts w:eastAsia="Verdana" w:cs="Verdana"/>
                    </w:rPr>
                    <w:t xml:space="preserve"> [DISPLAY IF CODE ROW 7 AND COLUMN 1 IN D5A]</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chaise longue, </w:t>
                  </w:r>
                  <w:proofErr w:type="spellStart"/>
                  <w:r>
                    <w:rPr>
                      <w:rFonts w:eastAsia="Verdana" w:cs="Verdana"/>
                    </w:rPr>
                    <w:t>transat</w:t>
                  </w:r>
                  <w:proofErr w:type="spellEnd"/>
                  <w:r>
                    <w:rPr>
                      <w:rFonts w:eastAsia="Verdana" w:cs="Verdana"/>
                    </w:rPr>
                    <w:t xml:space="preserve"> [DISPLAY IF CODE ROW 8 AND COLUMN 1 IN D5A]</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Q097 - D5</w:t>
                  </w:r>
                  <w:proofErr w:type="gramStart"/>
                  <w:r w:rsidRPr="00077FCB">
                    <w:rPr>
                      <w:lang w:val="fr-FR"/>
                    </w:rPr>
                    <w:t>G:</w:t>
                  </w:r>
                  <w:proofErr w:type="gramEnd"/>
                  <w:r w:rsidRPr="00077FCB">
                    <w:rPr>
                      <w:lang w:val="fr-FR"/>
                    </w:rPr>
                    <w:t xml:space="preserve"> Intention d'achat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avez-vous l’intention d’acheter l’année prochaine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r>
                    <w:t xml:space="preserve"> pas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r>
                    <w:t xml:space="preserve"> pas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Une table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Des chaises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desserte</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salon de </w:t>
                  </w:r>
                  <w:proofErr w:type="spellStart"/>
                  <w:r>
                    <w:rPr>
                      <w:rFonts w:eastAsia="Verdana" w:cs="Verdana"/>
                    </w:rPr>
                    <w:t>jardin</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parasol </w:t>
                  </w:r>
                  <w:proofErr w:type="spellStart"/>
                  <w:r>
                    <w:rPr>
                      <w:rFonts w:eastAsia="Verdana" w:cs="Verdana"/>
                    </w:rPr>
                    <w:t>chauffant</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chauffage</w:t>
                  </w:r>
                  <w:proofErr w:type="spellEnd"/>
                  <w:r>
                    <w:rPr>
                      <w:rFonts w:eastAsia="Verdana" w:cs="Verdana"/>
                    </w:rPr>
                    <w:t xml:space="preserve"> au </w:t>
                  </w:r>
                  <w:proofErr w:type="spellStart"/>
                  <w:r>
                    <w:rPr>
                      <w:rFonts w:eastAsia="Verdana" w:cs="Verdana"/>
                    </w:rPr>
                    <w:t>gaz</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brasero</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Une chaise longue, un transat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del w:id="95" w:author="" w:date="2019-12-13T16:18:00Z"/>
              </w:trPr>
              <w:tc>
                <w:tcPr>
                  <w:tcW w:w="5000" w:type="pct"/>
                </w:tcPr>
                <w:p w:rsidR="00432A25" w:rsidRDefault="00204FF2">
                  <w:pPr>
                    <w:keepNext/>
                    <w:keepLines/>
                    <w:rPr>
                      <w:del w:id="96" w:author="" w:date="2019-12-13T16:18:00Z"/>
                    </w:rPr>
                  </w:pPr>
                  <w:del w:id="97" w:author="" w:date="2019-12-13T16:18:00Z">
                    <w:r>
                      <w:rPr>
                        <w:b/>
                      </w:rPr>
                      <w:delText>Scripter notes:</w:delText>
                    </w:r>
                    <w:r>
                      <w:delText xml:space="preserve"> WATCH OUT FOR CODES IN ITEMS</w:delText>
                    </w:r>
                  </w:del>
                </w:p>
              </w:tc>
            </w:tr>
          </w:tbl>
          <w:p w:rsidR="00432A25" w:rsidRDefault="00432A25">
            <w:pPr>
              <w:keepNext/>
              <w:keepLines/>
              <w:rPr>
                <w:del w:id="98" w:author="" w:date="2019-12-13T16:18:00Z"/>
              </w:rPr>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Q098 - D5</w:t>
                  </w:r>
                  <w:proofErr w:type="gramStart"/>
                  <w:r w:rsidRPr="00077FCB">
                    <w:rPr>
                      <w:lang w:val="fr-FR"/>
                    </w:rPr>
                    <w:t>H:</w:t>
                  </w:r>
                  <w:proofErr w:type="gramEnd"/>
                  <w:r w:rsidRPr="00077FCB">
                    <w:rPr>
                      <w:lang w:val="fr-FR"/>
                    </w:rPr>
                    <w:t xml:space="preserve"> Critères pour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10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Quels sont pour vous les 3 critères de choix les plus importants lors de l’achat de mobilier de jardin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1er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2ème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3ème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Le prix</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disponibilité</w:t>
                  </w:r>
                  <w:proofErr w:type="spellEnd"/>
                  <w:r>
                    <w:rPr>
                      <w:rFonts w:eastAsia="Verdana" w:cs="Verdana"/>
                    </w:rPr>
                    <w:t xml:space="preserve"> </w:t>
                  </w:r>
                  <w:proofErr w:type="spellStart"/>
                  <w:r>
                    <w:rPr>
                      <w:rFonts w:eastAsia="Verdana" w:cs="Verdana"/>
                    </w:rPr>
                    <w:t>en</w:t>
                  </w:r>
                  <w:proofErr w:type="spellEnd"/>
                  <w:r>
                    <w:rPr>
                      <w:rFonts w:eastAsia="Verdana" w:cs="Verdana"/>
                    </w:rPr>
                    <w:t xml:space="preserve"> </w:t>
                  </w:r>
                  <w:proofErr w:type="spellStart"/>
                  <w:r>
                    <w:rPr>
                      <w:rFonts w:eastAsia="Verdana" w:cs="Verdana"/>
                    </w:rPr>
                    <w:t>magasin</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rapidité</w:t>
                  </w:r>
                  <w:proofErr w:type="spellEnd"/>
                  <w:r>
                    <w:rPr>
                      <w:rFonts w:eastAsia="Verdana" w:cs="Verdana"/>
                    </w:rPr>
                    <w:t xml:space="preserve"> de livraison</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conseils</w:t>
                  </w:r>
                  <w:proofErr w:type="spellEnd"/>
                  <w:r>
                    <w:rPr>
                      <w:rFonts w:eastAsia="Verdana" w:cs="Verdana"/>
                    </w:rPr>
                    <w:t xml:space="preserve"> </w:t>
                  </w:r>
                  <w:proofErr w:type="spellStart"/>
                  <w:r>
                    <w:rPr>
                      <w:rFonts w:eastAsia="Verdana" w:cs="Verdana"/>
                    </w:rPr>
                    <w:t>donnés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qualité</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recommandations</w:t>
                  </w:r>
                  <w:proofErr w:type="spellEnd"/>
                  <w:r>
                    <w:rPr>
                      <w:rFonts w:eastAsia="Verdana" w:cs="Verdana"/>
                    </w:rPr>
                    <w:t xml:space="preserve"> de </w:t>
                  </w:r>
                  <w:proofErr w:type="spellStart"/>
                  <w:r>
                    <w:rPr>
                      <w:rFonts w:eastAsia="Verdana" w:cs="Verdana"/>
                    </w:rPr>
                    <w:t>proches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L’esthétique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La marque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caractéristiques</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matière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PLEASE USE RANKING GRID 1 TO 3 ONLY</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Q099 - D5</w:t>
                  </w:r>
                  <w:proofErr w:type="gramStart"/>
                  <w:r w:rsidRPr="00077FCB">
                    <w:rPr>
                      <w:lang w:val="fr-FR"/>
                    </w:rPr>
                    <w:t>I:</w:t>
                  </w:r>
                  <w:proofErr w:type="gramEnd"/>
                  <w:r w:rsidRPr="00077FCB">
                    <w:rPr>
                      <w:lang w:val="fr-FR"/>
                    </w:rPr>
                    <w:t xml:space="preserve"> Intention lieux d'achat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9</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serait le lieu d’achat privilégié de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1669"/>
              <w:gridCol w:w="1441"/>
              <w:gridCol w:w="1238"/>
              <w:gridCol w:w="997"/>
              <w:gridCol w:w="851"/>
              <w:gridCol w:w="872"/>
              <w:gridCol w:w="512"/>
              <w:gridCol w:w="1515"/>
              <w:gridCol w:w="700"/>
              <w:gridCol w:w="642"/>
            </w:tblGrid>
            <w:tr w:rsidR="00432A25" w:rsidRPr="00077FCB" w:rsidTr="00432A25">
              <w:trPr>
                <w:trHeight w:val="200"/>
              </w:trPr>
              <w:tc>
                <w:tcPr>
                  <w:cnfStyle w:val="001000000000" w:firstRow="0" w:lastRow="0" w:firstColumn="1" w:lastColumn="0" w:oddVBand="0" w:evenVBand="0" w:oddHBand="0" w:evenHBand="0" w:firstRowFirstColumn="0" w:firstRowLastColumn="0" w:lastRowFirstColumn="0" w:lastRowLastColumn="0"/>
                  <w:tcW w:w="333" w:type="pct"/>
                </w:tcPr>
                <w:p w:rsidR="00432A25" w:rsidRDefault="00432A25">
                  <w:pPr>
                    <w:keepNext/>
                    <w:keepLines/>
                  </w:pP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Internet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Magasin</w:t>
                  </w:r>
                  <w:proofErr w:type="spellEnd"/>
                  <w:r>
                    <w:t xml:space="preserve"> discount (</w:t>
                  </w:r>
                  <w:proofErr w:type="spellStart"/>
                  <w:r>
                    <w:t>GiFi</w:t>
                  </w:r>
                  <w:proofErr w:type="spellEnd"/>
                  <w:r>
                    <w:t>, …)</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Ikea</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Autres</w:t>
                  </w:r>
                  <w:proofErr w:type="spellEnd"/>
                  <w:r>
                    <w:t xml:space="preserve"> </w:t>
                  </w:r>
                  <w:proofErr w:type="spellStart"/>
                  <w:r>
                    <w:t>magasins</w:t>
                  </w:r>
                  <w:proofErr w:type="spellEnd"/>
                  <w:r>
                    <w:t xml:space="preserve"> </w:t>
                  </w:r>
                  <w:proofErr w:type="spellStart"/>
                  <w:r>
                    <w:t>d’ameublement</w:t>
                  </w:r>
                  <w:proofErr w:type="spellEnd"/>
                  <w:r>
                    <w:t xml:space="preserve"> (</w:t>
                  </w:r>
                  <w:proofErr w:type="spellStart"/>
                  <w:r>
                    <w:t>Conforama</w:t>
                  </w:r>
                  <w:proofErr w:type="spellEnd"/>
                  <w:r>
                    <w:t xml:space="preserve">, …) </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c>
                <w:tcPr>
                  <w:tcW w:w="333"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i/>
                      <w:sz w:val="16"/>
                      <w:lang w:val="fr-FR"/>
                    </w:rPr>
                  </w:pPr>
                  <w:r w:rsidRPr="00077FCB">
                    <w:rPr>
                      <w:lang w:val="fr-FR"/>
                    </w:rPr>
                    <w:t>Vous ne savez pas</w:t>
                  </w:r>
                </w:p>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i/>
                      <w:sz w:val="16"/>
                      <w:lang w:val="fr-FR"/>
                    </w:rPr>
                    <w:t>*</w:t>
                  </w:r>
                  <w:proofErr w:type="spellStart"/>
                  <w:r w:rsidRPr="00077FCB">
                    <w:rPr>
                      <w:i/>
                      <w:sz w:val="16"/>
                      <w:lang w:val="fr-FR"/>
                    </w:rPr>
                    <w:t>Fixed</w:t>
                  </w:r>
                  <w:proofErr w:type="spellEnd"/>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Une table</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Des chaises</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desserte</w:t>
                  </w:r>
                  <w:proofErr w:type="spellEnd"/>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salon de </w:t>
                  </w:r>
                  <w:proofErr w:type="spellStart"/>
                  <w:r>
                    <w:rPr>
                      <w:rFonts w:eastAsia="Verdana" w:cs="Verdana"/>
                    </w:rPr>
                    <w:t>jardin</w:t>
                  </w:r>
                  <w:proofErr w:type="spellEnd"/>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parasol </w:t>
                  </w:r>
                  <w:proofErr w:type="spellStart"/>
                  <w:r>
                    <w:rPr>
                      <w:rFonts w:eastAsia="Verdana" w:cs="Verdana"/>
                    </w:rPr>
                    <w:t>chauffant</w:t>
                  </w:r>
                  <w:proofErr w:type="spellEnd"/>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chauffage</w:t>
                  </w:r>
                  <w:proofErr w:type="spellEnd"/>
                  <w:r>
                    <w:rPr>
                      <w:rFonts w:eastAsia="Verdana" w:cs="Verdana"/>
                    </w:rPr>
                    <w:t xml:space="preserve"> au </w:t>
                  </w:r>
                  <w:proofErr w:type="spellStart"/>
                  <w:r>
                    <w:rPr>
                      <w:rFonts w:eastAsia="Verdana" w:cs="Verdana"/>
                    </w:rPr>
                    <w:t>gaz</w:t>
                  </w:r>
                  <w:proofErr w:type="spellEnd"/>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brasero</w:t>
                  </w:r>
                  <w:proofErr w:type="spellEnd"/>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Une chaise longue, un transat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33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del w:id="99" w:author="" w:date="2019-12-13T16:18:00Z"/>
              </w:trPr>
              <w:tc>
                <w:tcPr>
                  <w:tcW w:w="5000" w:type="pct"/>
                </w:tcPr>
                <w:p w:rsidR="00432A25" w:rsidRDefault="00204FF2">
                  <w:pPr>
                    <w:keepNext/>
                    <w:keepLines/>
                    <w:rPr>
                      <w:del w:id="100" w:author="" w:date="2019-12-13T16:18:00Z"/>
                    </w:rPr>
                  </w:pPr>
                  <w:del w:id="101" w:author="" w:date="2019-12-13T16:18:00Z">
                    <w:r>
                      <w:rPr>
                        <w:b/>
                      </w:rPr>
                      <w:delText>Scripter notes:</w:delText>
                    </w:r>
                    <w:r>
                      <w:delText xml:space="preserve"> WATCH OUT FOR CODES IN ITEMS</w:delText>
                    </w:r>
                  </w:del>
                </w:p>
              </w:tc>
            </w:tr>
          </w:tbl>
          <w:p w:rsidR="00432A25" w:rsidRDefault="00432A25">
            <w:pPr>
              <w:keepNext/>
              <w:keepLines/>
              <w:rPr>
                <w:del w:id="102" w:author="" w:date="2019-12-13T16:18:00Z"/>
              </w:rPr>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B010 - D</w:t>
                        </w:r>
                        <w:proofErr w:type="gramStart"/>
                        <w:r w:rsidRPr="00077FCB">
                          <w:rPr>
                            <w:lang w:val="fr-FR"/>
                          </w:rPr>
                          <w:t>5:</w:t>
                        </w:r>
                        <w:proofErr w:type="gramEnd"/>
                        <w:r w:rsidRPr="00077FCB">
                          <w:rPr>
                            <w:lang w:val="fr-FR"/>
                          </w:rPr>
                          <w:t xml:space="preserve"> Bloc D5 : Mobilier de jardin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B011 - D</w:t>
                        </w:r>
                        <w:proofErr w:type="gramStart"/>
                        <w:r w:rsidRPr="00077FCB">
                          <w:rPr>
                            <w:lang w:val="fr-FR"/>
                          </w:rPr>
                          <w:t>6:</w:t>
                        </w:r>
                        <w:proofErr w:type="gramEnd"/>
                        <w:r w:rsidRPr="00077FCB">
                          <w:rPr>
                            <w:lang w:val="fr-FR"/>
                          </w:rPr>
                          <w:t xml:space="preserve"> Bloc D6 : Nichoir &amp; abri à insectes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RANDOMIZE</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Q100 - D6TXT: </w:t>
                  </w:r>
                  <w:proofErr w:type="spellStart"/>
                  <w:r>
                    <w:t>Texte</w:t>
                  </w:r>
                  <w:proofErr w:type="spellEnd"/>
                  <w:r>
                    <w:t xml:space="preserve"> D6</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Parlons maintenant des nichoirs et abris à insectes à destination de vos espaces extérieurs (jardin, balcons, terrasses).</w:t>
                  </w:r>
                </w:p>
              </w:tc>
            </w:tr>
          </w:tbl>
          <w:p w:rsidR="00432A25" w:rsidRPr="00077FCB" w:rsidRDefault="00432A25">
            <w:pPr>
              <w:keepNext/>
              <w:keepLines/>
              <w:rPr>
                <w:lang w:val="fr-FR"/>
              </w:rPr>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RANDOMIZE</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Q101 - D6</w:t>
                  </w:r>
                  <w:proofErr w:type="gramStart"/>
                  <w:r w:rsidRPr="00077FCB">
                    <w:rPr>
                      <w:lang w:val="fr-FR"/>
                    </w:rPr>
                    <w:t>A:</w:t>
                  </w:r>
                  <w:proofErr w:type="gramEnd"/>
                  <w:r w:rsidRPr="00077FCB">
                    <w:rPr>
                      <w:lang w:val="fr-FR"/>
                    </w:rPr>
                    <w:t xml:space="preserve"> Achat nichoir/abri à insectes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2 | Number of columns: 3</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Avez-vous</w:t>
                  </w:r>
                  <w:proofErr w:type="spellEnd"/>
                  <w:r>
                    <w:rPr>
                      <w:b/>
                    </w:rPr>
                    <w:t xml:space="preserve"> déjà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moins de deux ans</w:t>
                  </w: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plus de deux ans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Non, 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Un </w:t>
                  </w:r>
                  <w:proofErr w:type="spellStart"/>
                  <w:r>
                    <w:t>nichoir</w:t>
                  </w:r>
                  <w:proofErr w:type="spellEnd"/>
                  <w:r>
                    <w:t xml:space="preserve"> à </w:t>
                  </w:r>
                  <w:proofErr w:type="spellStart"/>
                  <w:r>
                    <w:t>oiseaux</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abri à </w:t>
                  </w:r>
                  <w:proofErr w:type="spellStart"/>
                  <w:r>
                    <w:rPr>
                      <w:rFonts w:eastAsia="Verdana" w:cs="Verdana"/>
                    </w:rPr>
                    <w:t>insectes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Q101 - D6A</w:t>
                  </w:r>
                  <w:r>
                    <w:t xml:space="preserve"> ROW=1 &amp; COL=1 or </w:t>
                  </w:r>
                  <w:r>
                    <w:rPr>
                      <w:b/>
                    </w:rPr>
                    <w:t>Q101 - D6A</w:t>
                  </w:r>
                  <w:r>
                    <w:t xml:space="preserve"> ROW=2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Q102 - D6</w:t>
                  </w:r>
                  <w:proofErr w:type="gramStart"/>
                  <w:r w:rsidRPr="00077FCB">
                    <w:rPr>
                      <w:lang w:val="fr-FR"/>
                    </w:rPr>
                    <w:t>B:</w:t>
                  </w:r>
                  <w:proofErr w:type="gramEnd"/>
                  <w:r w:rsidRPr="00077FCB">
                    <w:rPr>
                      <w:lang w:val="fr-FR"/>
                    </w:rPr>
                    <w:t xml:space="preserve"> Lieux d'achat nichoir/abris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2 | Number of columns: 5</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Où</w:t>
                  </w:r>
                  <w:proofErr w:type="spellEnd"/>
                  <w:r>
                    <w:rPr>
                      <w:b/>
                    </w:rPr>
                    <w:t xml:space="preserve"> </w:t>
                  </w:r>
                  <w:proofErr w:type="spellStart"/>
                  <w:r>
                    <w:rPr>
                      <w:b/>
                    </w:rPr>
                    <w:t>avez-vous</w:t>
                  </w:r>
                  <w:proofErr w:type="spellEnd"/>
                  <w:r>
                    <w:rPr>
                      <w:b/>
                    </w:rPr>
                    <w:t xml:space="preserve">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37"/>
              <w:gridCol w:w="1441"/>
              <w:gridCol w:w="1238"/>
              <w:gridCol w:w="1191"/>
              <w:gridCol w:w="1215"/>
              <w:gridCol w:w="121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600" w:type="pct"/>
                </w:tcPr>
                <w:p w:rsidR="00432A25" w:rsidRDefault="00432A25">
                  <w:pPr>
                    <w:keepNext/>
                    <w:keepLines/>
                  </w:pP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Internet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w:t>
                  </w:r>
                  <w:proofErr w:type="spellStart"/>
                  <w:r>
                    <w:t>nichoir</w:t>
                  </w:r>
                  <w:proofErr w:type="spellEnd"/>
                  <w:r>
                    <w:t xml:space="preserve"> à </w:t>
                  </w:r>
                  <w:proofErr w:type="spellStart"/>
                  <w:r>
                    <w:t>oiseaux</w:t>
                  </w:r>
                  <w:proofErr w:type="spellEnd"/>
                  <w:r>
                    <w:t xml:space="preserve"> [DISPLAY IF CODE ROW 1 AND COLUMN 1 IN D6A]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abri à </w:t>
                  </w:r>
                  <w:proofErr w:type="spellStart"/>
                  <w:r>
                    <w:rPr>
                      <w:rFonts w:eastAsia="Verdana" w:cs="Verdana"/>
                    </w:rPr>
                    <w:t>insectes</w:t>
                  </w:r>
                  <w:proofErr w:type="spellEnd"/>
                  <w:r>
                    <w:rPr>
                      <w:rFonts w:eastAsia="Verdana" w:cs="Verdana"/>
                    </w:rPr>
                    <w:t xml:space="preserve"> [DISPLAY IF CODE ROW 2 AND COLUMN 1 IN D6A]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Q101 - D6A</w:t>
                  </w:r>
                  <w:r>
                    <w:t xml:space="preserve"> ROW=1 &amp; COL=1 or </w:t>
                  </w:r>
                  <w:r>
                    <w:rPr>
                      <w:b/>
                    </w:rPr>
                    <w:t>Q101 - D6A</w:t>
                  </w:r>
                  <w:r>
                    <w:t xml:space="preserve"> ROW=2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Q103 - D6</w:t>
                  </w:r>
                  <w:proofErr w:type="gramStart"/>
                  <w:r w:rsidRPr="00077FCB">
                    <w:rPr>
                      <w:lang w:val="fr-FR"/>
                    </w:rPr>
                    <w:t>C:</w:t>
                  </w:r>
                  <w:proofErr w:type="gramEnd"/>
                  <w:r w:rsidRPr="00077FCB">
                    <w:rPr>
                      <w:lang w:val="fr-FR"/>
                    </w:rPr>
                    <w:t xml:space="preserve"> Prix nichoirs/abris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prix, même approximatif, avez-vous payé …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Votre</w:t>
                  </w:r>
                  <w:proofErr w:type="spellEnd"/>
                  <w:r>
                    <w:t xml:space="preserve"> </w:t>
                  </w:r>
                  <w:proofErr w:type="spellStart"/>
                  <w:r>
                    <w:t>nichoir</w:t>
                  </w:r>
                  <w:proofErr w:type="spellEnd"/>
                  <w:r>
                    <w:t xml:space="preserve"> à </w:t>
                  </w:r>
                  <w:proofErr w:type="spellStart"/>
                  <w:r>
                    <w:t>oiseaux</w:t>
                  </w:r>
                  <w:proofErr w:type="spellEnd"/>
                  <w:r>
                    <w:t xml:space="preserve"> [DISPLAY IF CODE ROW 1 AND COLUMN 1 IN D6A]</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Votre</w:t>
                  </w:r>
                  <w:proofErr w:type="spellEnd"/>
                  <w:r>
                    <w:t xml:space="preserve"> abri à </w:t>
                  </w:r>
                  <w:proofErr w:type="spellStart"/>
                  <w:r>
                    <w:t>insectes</w:t>
                  </w:r>
                  <w:proofErr w:type="spellEnd"/>
                  <w:r>
                    <w:t xml:space="preserve"> [DISPLAY IF CODE ROW 2 AND COLUMN 1 IN D6A]</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p w:rsidR="00432A25" w:rsidRDefault="00432A25">
                  <w:pPr>
                    <w:keepNext/>
                    <w:keepLines/>
                  </w:pPr>
                </w:p>
                <w:p w:rsidR="00432A25" w:rsidRDefault="00204FF2">
                  <w:pPr>
                    <w:keepNext/>
                    <w:keepLines/>
                  </w:pPr>
                  <w:r>
                    <w:t>ENTER NUMERIC BOX FOR EACH ANSWER, AND WRITE "Euros" JUST BESIDE NUMERIC BOXES</w:t>
                  </w:r>
                </w:p>
                <w:p w:rsidR="00432A25" w:rsidRDefault="00204FF2">
                  <w:pPr>
                    <w:keepNext/>
                    <w:keepLines/>
                  </w:pPr>
                  <w:r w:rsidRPr="00077FCB">
                    <w:rPr>
                      <w:lang w:val="fr-FR"/>
                    </w:rPr>
                    <w:t xml:space="preserve">FOR EXEMPLE : "Barbecue à charbon : … </w:t>
                  </w:r>
                  <w:r>
                    <w:t>Euros</w:t>
                  </w:r>
                </w:p>
                <w:p w:rsidR="00432A25" w:rsidRDefault="00204FF2">
                  <w:pPr>
                    <w:keepNext/>
                    <w:keepLines/>
                  </w:pPr>
                  <w:r>
                    <w:t xml:space="preserve">Barbecue </w:t>
                  </w:r>
                  <w:proofErr w:type="spellStart"/>
                  <w:proofErr w:type="gramStart"/>
                  <w:r>
                    <w:t>électrique</w:t>
                  </w:r>
                  <w:proofErr w:type="spellEnd"/>
                  <w:r>
                    <w:t xml:space="preserve"> :</w:t>
                  </w:r>
                  <w:proofErr w:type="gramEnd"/>
                  <w:r>
                    <w:t xml:space="preserve"> … Euros</w:t>
                  </w:r>
                </w:p>
                <w:p w:rsidR="00432A25" w:rsidRDefault="00204FF2">
                  <w:pPr>
                    <w:keepNext/>
                    <w:keepLines/>
                  </w:pPr>
                  <w:r>
                    <w:t xml:space="preserve">Barbecue à </w:t>
                  </w:r>
                  <w:proofErr w:type="spellStart"/>
                  <w:proofErr w:type="gramStart"/>
                  <w:r>
                    <w:t>gaz</w:t>
                  </w:r>
                  <w:proofErr w:type="spellEnd"/>
                  <w:r>
                    <w:t xml:space="preserve"> :</w:t>
                  </w:r>
                  <w:proofErr w:type="gramEnd"/>
                  <w:r>
                    <w:t xml:space="preserve"> … Euros</w:t>
                  </w:r>
                </w:p>
                <w:p w:rsidR="00432A25" w:rsidRDefault="00204FF2">
                  <w:pPr>
                    <w:keepNext/>
                    <w:keepLines/>
                  </w:pPr>
                  <w:proofErr w:type="spellStart"/>
                  <w:proofErr w:type="gramStart"/>
                  <w:r>
                    <w:t>Plancha</w:t>
                  </w:r>
                  <w:proofErr w:type="spellEnd"/>
                  <w:r>
                    <w:t xml:space="preserve"> :</w:t>
                  </w:r>
                  <w:proofErr w:type="gramEnd"/>
                  <w:r>
                    <w:t xml:space="preserve"> … Euros</w:t>
                  </w:r>
                </w:p>
                <w:p w:rsidR="00432A25" w:rsidRDefault="00204FF2">
                  <w:pPr>
                    <w:keepNext/>
                    <w:keepLines/>
                  </w:pPr>
                  <w:r>
                    <w:t>"</w:t>
                  </w:r>
                </w:p>
                <w:p w:rsidR="00432A25" w:rsidRDefault="00432A25">
                  <w:pPr>
                    <w:keepNext/>
                    <w:keepLines/>
                  </w:pP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Q101 - D6A</w:t>
                  </w:r>
                  <w:r>
                    <w:t xml:space="preserve"> ROW=1 &amp; COL=1 or </w:t>
                  </w:r>
                  <w:r>
                    <w:rPr>
                      <w:b/>
                    </w:rPr>
                    <w:t>Q101 - D6A</w:t>
                  </w:r>
                  <w:r>
                    <w:t xml:space="preserve"> ROW=2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Q104 - D6</w:t>
                  </w:r>
                  <w:proofErr w:type="gramStart"/>
                  <w:r w:rsidRPr="00077FCB">
                    <w:rPr>
                      <w:lang w:val="fr-FR"/>
                    </w:rPr>
                    <w:t>F:</w:t>
                  </w:r>
                  <w:proofErr w:type="gramEnd"/>
                  <w:r w:rsidRPr="00077FCB">
                    <w:rPr>
                      <w:lang w:val="fr-FR"/>
                    </w:rPr>
                    <w:t xml:space="preserve"> Satisfaction  nichoirs/abri</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2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D’une manière générale, êtes-vous satisfait(e) de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RPr="00077FCB"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Très</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Assez</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Peu</w:t>
                  </w:r>
                  <w:proofErr w:type="spellEnd"/>
                  <w:r>
                    <w:t xml:space="preserve"> </w:t>
                  </w:r>
                  <w:proofErr w:type="spellStart"/>
                  <w:r>
                    <w:t>satisfait</w:t>
                  </w:r>
                  <w:proofErr w:type="spellEnd"/>
                  <w:r>
                    <w:t>(e)</w:t>
                  </w: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Pas du tout satisfait(e)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Votre</w:t>
                  </w:r>
                  <w:proofErr w:type="spellEnd"/>
                  <w:r>
                    <w:t xml:space="preserve"> </w:t>
                  </w:r>
                  <w:proofErr w:type="spellStart"/>
                  <w:r>
                    <w:t>nichoir</w:t>
                  </w:r>
                  <w:proofErr w:type="spellEnd"/>
                  <w:r>
                    <w:t xml:space="preserve"> à </w:t>
                  </w:r>
                  <w:proofErr w:type="spellStart"/>
                  <w:r>
                    <w:t>oiseaux</w:t>
                  </w:r>
                  <w:proofErr w:type="spellEnd"/>
                  <w:r>
                    <w:t xml:space="preserve"> [DISPLAY IF CODE ROW 1 AND COLUMN 1 IN D6A]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Votre</w:t>
                  </w:r>
                  <w:proofErr w:type="spellEnd"/>
                  <w:r>
                    <w:rPr>
                      <w:rFonts w:eastAsia="Verdana" w:cs="Verdana"/>
                    </w:rPr>
                    <w:t xml:space="preserve"> abri à </w:t>
                  </w:r>
                  <w:proofErr w:type="spellStart"/>
                  <w:r>
                    <w:rPr>
                      <w:rFonts w:eastAsia="Verdana" w:cs="Verdana"/>
                    </w:rPr>
                    <w:t>insectes</w:t>
                  </w:r>
                  <w:proofErr w:type="spellEnd"/>
                  <w:r>
                    <w:rPr>
                      <w:rFonts w:eastAsia="Verdana" w:cs="Verdana"/>
                    </w:rPr>
                    <w:t xml:space="preserve"> [DISPLAY IF CODE ROW 2 AND COLUMN 1 IN D6A]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Q105 - D6</w:t>
                  </w:r>
                  <w:proofErr w:type="gramStart"/>
                  <w:r w:rsidRPr="00077FCB">
                    <w:rPr>
                      <w:lang w:val="fr-FR"/>
                    </w:rPr>
                    <w:t>G:</w:t>
                  </w:r>
                  <w:proofErr w:type="gramEnd"/>
                  <w:r w:rsidRPr="00077FCB">
                    <w:rPr>
                      <w:lang w:val="fr-FR"/>
                    </w:rPr>
                    <w:t xml:space="preserve"> Intention d'achat nichoirs/abris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2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avez-vous l’intention d’acheter l’année prochaine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r>
                    <w:t xml:space="preserve"> pas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r>
                    <w:t xml:space="preserve"> pas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 xml:space="preserve">Un </w:t>
                  </w:r>
                  <w:proofErr w:type="spellStart"/>
                  <w:r>
                    <w:t>nichoir</w:t>
                  </w:r>
                  <w:proofErr w:type="spellEnd"/>
                  <w:r>
                    <w:t xml:space="preserve"> à </w:t>
                  </w:r>
                  <w:proofErr w:type="spellStart"/>
                  <w:r>
                    <w:t>oiseaux</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abri à </w:t>
                  </w:r>
                  <w:proofErr w:type="spellStart"/>
                  <w:r>
                    <w:rPr>
                      <w:rFonts w:eastAsia="Verdana" w:cs="Verdana"/>
                    </w:rPr>
                    <w:t>insectes</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del w:id="103" w:author="" w:date="2019-12-13T16:18:00Z"/>
              </w:trPr>
              <w:tc>
                <w:tcPr>
                  <w:tcW w:w="5000" w:type="pct"/>
                </w:tcPr>
                <w:p w:rsidR="00432A25" w:rsidRDefault="00204FF2">
                  <w:pPr>
                    <w:keepNext/>
                    <w:keepLines/>
                    <w:rPr>
                      <w:del w:id="104" w:author="" w:date="2019-12-13T16:18:00Z"/>
                    </w:rPr>
                  </w:pPr>
                  <w:del w:id="105" w:author="" w:date="2019-12-13T16:18:00Z">
                    <w:r>
                      <w:rPr>
                        <w:b/>
                      </w:rPr>
                      <w:delText>Scripter notes:</w:delText>
                    </w:r>
                    <w:r>
                      <w:delText xml:space="preserve"> WATCH OUT FOR CODES IN ITEMS</w:delText>
                    </w:r>
                  </w:del>
                </w:p>
              </w:tc>
            </w:tr>
          </w:tbl>
          <w:p w:rsidR="00432A25" w:rsidRDefault="00432A25">
            <w:pPr>
              <w:keepNext/>
              <w:keepLines/>
              <w:rPr>
                <w:del w:id="106" w:author="" w:date="2019-12-13T16:18:00Z"/>
              </w:rPr>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B011 - D</w:t>
                        </w:r>
                        <w:proofErr w:type="gramStart"/>
                        <w:r w:rsidRPr="00077FCB">
                          <w:rPr>
                            <w:lang w:val="fr-FR"/>
                          </w:rPr>
                          <w:t>6:</w:t>
                        </w:r>
                        <w:proofErr w:type="gramEnd"/>
                        <w:r w:rsidRPr="00077FCB">
                          <w:rPr>
                            <w:lang w:val="fr-FR"/>
                          </w:rPr>
                          <w:t xml:space="preserve"> Bloc D6 : Nichoir &amp; abri à insectes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B012 - D</w:t>
                        </w:r>
                        <w:proofErr w:type="gramStart"/>
                        <w:r w:rsidRPr="00077FCB">
                          <w:rPr>
                            <w:lang w:val="fr-FR"/>
                          </w:rPr>
                          <w:t>7:</w:t>
                        </w:r>
                        <w:proofErr w:type="gramEnd"/>
                        <w:r w:rsidRPr="00077FCB">
                          <w:rPr>
                            <w:lang w:val="fr-FR"/>
                          </w:rPr>
                          <w:t xml:space="preserve"> Bloc D7 : Outillages motorisés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RANDOMIZE</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Q106 - D7TXT: </w:t>
                  </w:r>
                  <w:proofErr w:type="spellStart"/>
                  <w:r>
                    <w:t>Texte</w:t>
                  </w:r>
                  <w:proofErr w:type="spellEnd"/>
                  <w:r>
                    <w:t xml:space="preserve"> D7</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Parlons maintenant de l’outillage motorisé à destination de vos espaces extérieurs (jardin, balcons, terrasses).</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Q107 - D7</w:t>
                  </w:r>
                  <w:proofErr w:type="gramStart"/>
                  <w:r w:rsidRPr="00077FCB">
                    <w:rPr>
                      <w:lang w:val="fr-FR"/>
                    </w:rPr>
                    <w:t>A:</w:t>
                  </w:r>
                  <w:proofErr w:type="gramEnd"/>
                  <w:r w:rsidRPr="00077FCB">
                    <w:rPr>
                      <w:lang w:val="fr-FR"/>
                    </w:rPr>
                    <w:t xml:space="preserve"> Achat d'outillage motorisé</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16 | Number of columns: 3</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Avez-vous</w:t>
                  </w:r>
                  <w:proofErr w:type="spellEnd"/>
                  <w:r>
                    <w:rPr>
                      <w:b/>
                    </w:rPr>
                    <w:t xml:space="preserve"> déjà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moins de deux ans</w:t>
                  </w: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plus de deux ans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Non, 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Une tondeuse à gazon à conducteur marchant (hors robots)</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Une tondeuse autoportée (hors robots)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robot </w:t>
                  </w:r>
                  <w:proofErr w:type="spellStart"/>
                  <w:r>
                    <w:rPr>
                      <w:rFonts w:eastAsia="Verdana" w:cs="Verdana"/>
                    </w:rPr>
                    <w:t>tondeuse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nettoyeur</w:t>
                  </w:r>
                  <w:proofErr w:type="spellEnd"/>
                  <w:r>
                    <w:rPr>
                      <w:rFonts w:eastAsia="Verdana" w:cs="Verdana"/>
                    </w:rPr>
                    <w:t xml:space="preserve"> haute pression</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taille haie sur secteur ou à moteur</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taille haie sur batterie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coupe bordures sur secteur ou à moteur</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coupe bordures avec batterie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broyeur</w:t>
                  </w:r>
                  <w:proofErr w:type="spellEnd"/>
                  <w:r>
                    <w:rPr>
                      <w:rFonts w:eastAsia="Verdana" w:cs="Verdana"/>
                    </w:rPr>
                    <w:t xml:space="preserve"> de </w:t>
                  </w:r>
                  <w:proofErr w:type="spellStart"/>
                  <w:r>
                    <w:rPr>
                      <w:rFonts w:eastAsia="Verdana" w:cs="Verdana"/>
                    </w:rPr>
                    <w:t>végétaux</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Une débroussailleuse sur secteur ou à moteur</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débroussailleuse</w:t>
                  </w:r>
                  <w:proofErr w:type="spellEnd"/>
                  <w:r>
                    <w:rPr>
                      <w:rFonts w:eastAsia="Verdana" w:cs="Verdana"/>
                    </w:rPr>
                    <w:t xml:space="preserve"> sur batterie</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tronçonneuse</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élagueuse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motobineuse</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scarificateur</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motoculteur</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Q107 - D7A</w:t>
                  </w:r>
                  <w:r>
                    <w:t xml:space="preserve"> ROW=1 &amp; COL=1 or </w:t>
                  </w:r>
                  <w:r>
                    <w:rPr>
                      <w:b/>
                    </w:rPr>
                    <w:t>Q107 - D7A</w:t>
                  </w:r>
                  <w:r>
                    <w:t xml:space="preserve"> ROW=2 &amp; COL=1 or </w:t>
                  </w:r>
                  <w:r>
                    <w:rPr>
                      <w:b/>
                    </w:rPr>
                    <w:t>Q107 - D7A</w:t>
                  </w:r>
                  <w:r>
                    <w:t xml:space="preserve"> ROW=3 &amp; COL=1 or </w:t>
                  </w:r>
                  <w:r>
                    <w:rPr>
                      <w:b/>
                    </w:rPr>
                    <w:t>Q107 - D7A</w:t>
                  </w:r>
                  <w:r>
                    <w:t xml:space="preserve"> ROW=4 &amp; COL=1 or </w:t>
                  </w:r>
                  <w:r>
                    <w:rPr>
                      <w:b/>
                    </w:rPr>
                    <w:t>Q107 - D7A</w:t>
                  </w:r>
                  <w:r>
                    <w:t xml:space="preserve"> ROW=5 &amp; COL=1 or </w:t>
                  </w:r>
                  <w:r>
                    <w:rPr>
                      <w:b/>
                    </w:rPr>
                    <w:t>Q107 - D7A</w:t>
                  </w:r>
                  <w:r>
                    <w:t xml:space="preserve"> ROW=6 &amp; COL=1 or </w:t>
                  </w:r>
                  <w:r>
                    <w:rPr>
                      <w:b/>
                    </w:rPr>
                    <w:t>Q107 - D7A</w:t>
                  </w:r>
                  <w:r>
                    <w:t xml:space="preserve"> ROW=7 &amp; COL=1 or </w:t>
                  </w:r>
                  <w:r>
                    <w:rPr>
                      <w:b/>
                    </w:rPr>
                    <w:t>Q107 - D7A</w:t>
                  </w:r>
                  <w:r>
                    <w:t xml:space="preserve"> ROW=8 &amp; COL=1 or </w:t>
                  </w:r>
                  <w:r>
                    <w:rPr>
                      <w:b/>
                    </w:rPr>
                    <w:t>Q107 - D7A</w:t>
                  </w:r>
                  <w:r>
                    <w:t xml:space="preserve"> ROW=9 &amp; COL=1 or </w:t>
                  </w:r>
                  <w:r>
                    <w:rPr>
                      <w:b/>
                    </w:rPr>
                    <w:t>Q107 - D7A</w:t>
                  </w:r>
                  <w:r>
                    <w:t xml:space="preserve"> ROW=10 &amp; COL=1 or </w:t>
                  </w:r>
                  <w:r>
                    <w:rPr>
                      <w:b/>
                    </w:rPr>
                    <w:t>Q107 - D7A</w:t>
                  </w:r>
                  <w:r>
                    <w:t xml:space="preserve"> ROW=11 &amp; COL=1 or </w:t>
                  </w:r>
                  <w:r>
                    <w:rPr>
                      <w:b/>
                    </w:rPr>
                    <w:t>Q107 - D7A</w:t>
                  </w:r>
                  <w:r>
                    <w:t xml:space="preserve"> ROW=12 &amp; COL=1 or </w:t>
                  </w:r>
                  <w:r>
                    <w:rPr>
                      <w:b/>
                    </w:rPr>
                    <w:t>Q107 - D7A</w:t>
                  </w:r>
                  <w:r>
                    <w:t xml:space="preserve"> ROW=13 &amp; COL=1 or </w:t>
                  </w:r>
                  <w:r>
                    <w:rPr>
                      <w:b/>
                    </w:rPr>
                    <w:t>Q107 - D7A</w:t>
                  </w:r>
                  <w:r>
                    <w:t xml:space="preserve"> ROW=14 &amp; COL=1 or </w:t>
                  </w:r>
                  <w:r>
                    <w:rPr>
                      <w:b/>
                    </w:rPr>
                    <w:t>Q107 - D7A</w:t>
                  </w:r>
                  <w:r>
                    <w:t xml:space="preserve"> ROW=15 &amp; COL=1 or </w:t>
                  </w:r>
                  <w:r>
                    <w:rPr>
                      <w:b/>
                    </w:rPr>
                    <w:t>Q107 - D7A</w:t>
                  </w:r>
                  <w:r>
                    <w:t xml:space="preserve"> ROW=16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Q108 - D7</w:t>
                  </w:r>
                  <w:proofErr w:type="gramStart"/>
                  <w:r w:rsidRPr="00077FCB">
                    <w:rPr>
                      <w:lang w:val="fr-FR"/>
                    </w:rPr>
                    <w:t>B:</w:t>
                  </w:r>
                  <w:proofErr w:type="gramEnd"/>
                  <w:r w:rsidRPr="00077FCB">
                    <w:rPr>
                      <w:lang w:val="fr-FR"/>
                    </w:rPr>
                    <w:t xml:space="preserve"> Lieux d'achat d'outillages motorisés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16 | Number of columns: 5</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Où avez-vous acheté votre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37"/>
              <w:gridCol w:w="1441"/>
              <w:gridCol w:w="1238"/>
              <w:gridCol w:w="1191"/>
              <w:gridCol w:w="1215"/>
              <w:gridCol w:w="121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600" w:type="pct"/>
                </w:tcPr>
                <w:p w:rsidR="00432A25" w:rsidRDefault="00432A25">
                  <w:pPr>
                    <w:keepNext/>
                    <w:keepLines/>
                  </w:pP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Internet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Tondeuse</w:t>
                  </w:r>
                  <w:proofErr w:type="spellEnd"/>
                  <w:r>
                    <w:t xml:space="preserve"> à </w:t>
                  </w:r>
                  <w:proofErr w:type="spellStart"/>
                  <w:r>
                    <w:t>gazon</w:t>
                  </w:r>
                  <w:proofErr w:type="spellEnd"/>
                  <w:r>
                    <w:t xml:space="preserve"> à </w:t>
                  </w:r>
                  <w:proofErr w:type="spellStart"/>
                  <w:r>
                    <w:t>conducteur</w:t>
                  </w:r>
                  <w:proofErr w:type="spellEnd"/>
                  <w:r>
                    <w:t xml:space="preserve"> </w:t>
                  </w:r>
                  <w:proofErr w:type="spellStart"/>
                  <w:r>
                    <w:t>marchant</w:t>
                  </w:r>
                  <w:proofErr w:type="spellEnd"/>
                  <w:r>
                    <w:t xml:space="preserve"> (hors robots) [DISPLAY IF CODE ROW 1 AND COLUMN 1 IN D7A]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Tondeuse</w:t>
                  </w:r>
                  <w:proofErr w:type="spellEnd"/>
                  <w:r>
                    <w:rPr>
                      <w:rFonts w:eastAsia="Verdana" w:cs="Verdana"/>
                    </w:rPr>
                    <w:t xml:space="preserve"> </w:t>
                  </w:r>
                  <w:proofErr w:type="spellStart"/>
                  <w:r>
                    <w:rPr>
                      <w:rFonts w:eastAsia="Verdana" w:cs="Verdana"/>
                    </w:rPr>
                    <w:t>autoportée</w:t>
                  </w:r>
                  <w:proofErr w:type="spellEnd"/>
                  <w:r>
                    <w:rPr>
                      <w:rFonts w:eastAsia="Verdana" w:cs="Verdana"/>
                    </w:rPr>
                    <w:t xml:space="preserve"> (hors robots) [DISPLAY IF CODE ROW 2 AND COLUMN 1 IN D7A]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Robot </w:t>
                  </w:r>
                  <w:proofErr w:type="spellStart"/>
                  <w:r>
                    <w:rPr>
                      <w:rFonts w:eastAsia="Verdana" w:cs="Verdana"/>
                    </w:rPr>
                    <w:t>tondeuse</w:t>
                  </w:r>
                  <w:proofErr w:type="spellEnd"/>
                  <w:r>
                    <w:rPr>
                      <w:rFonts w:eastAsia="Verdana" w:cs="Verdana"/>
                    </w:rPr>
                    <w:t xml:space="preserve"> [DISPLAY IF CODE ROW 3 AND COLUMN 1 IN D7A]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Nettoyeur</w:t>
                  </w:r>
                  <w:proofErr w:type="spellEnd"/>
                  <w:r>
                    <w:rPr>
                      <w:rFonts w:eastAsia="Verdana" w:cs="Verdana"/>
                    </w:rPr>
                    <w:t xml:space="preserve"> haute </w:t>
                  </w:r>
                  <w:proofErr w:type="gramStart"/>
                  <w:r>
                    <w:rPr>
                      <w:rFonts w:eastAsia="Verdana" w:cs="Verdana"/>
                    </w:rPr>
                    <w:t>pression[</w:t>
                  </w:r>
                  <w:proofErr w:type="gramEnd"/>
                  <w:r>
                    <w:rPr>
                      <w:rFonts w:eastAsia="Verdana" w:cs="Verdana"/>
                    </w:rPr>
                    <w:t>DISPLAY IF CODE ROW 4 AND COLUMN 1 IN D7A]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Taille haie sur secteur ou à moteur [DISPLAY IF CODE ROW 5 AND COLUMN 1 IN D7A]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Taille</w:t>
                  </w:r>
                  <w:proofErr w:type="spellEnd"/>
                  <w:r>
                    <w:rPr>
                      <w:rFonts w:eastAsia="Verdana" w:cs="Verdana"/>
                    </w:rPr>
                    <w:t xml:space="preserve"> </w:t>
                  </w:r>
                  <w:proofErr w:type="spellStart"/>
                  <w:r>
                    <w:rPr>
                      <w:rFonts w:eastAsia="Verdana" w:cs="Verdana"/>
                    </w:rPr>
                    <w:t>haie</w:t>
                  </w:r>
                  <w:proofErr w:type="spellEnd"/>
                  <w:r>
                    <w:rPr>
                      <w:rFonts w:eastAsia="Verdana" w:cs="Verdana"/>
                    </w:rPr>
                    <w:t xml:space="preserve"> sur batterie [DISPLAY IF CODE ROW 6 AND COLUMN 1 IN D7A]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Coupe bordures sur secteur ou à moteur [DISPLAY IF CODE ROW 7 AND COLUMN 1 IN D7A]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Coupe bordures avec </w:t>
                  </w:r>
                  <w:proofErr w:type="gramStart"/>
                  <w:r>
                    <w:rPr>
                      <w:rFonts w:eastAsia="Verdana" w:cs="Verdana"/>
                    </w:rPr>
                    <w:t>batterie[</w:t>
                  </w:r>
                  <w:proofErr w:type="gramEnd"/>
                  <w:r>
                    <w:rPr>
                      <w:rFonts w:eastAsia="Verdana" w:cs="Verdana"/>
                    </w:rPr>
                    <w:t>DISPLAY IF CODE ROW 8 AND COLUMN 1 IN D7A]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Broyeur</w:t>
                  </w:r>
                  <w:proofErr w:type="spellEnd"/>
                  <w:r>
                    <w:rPr>
                      <w:rFonts w:eastAsia="Verdana" w:cs="Verdana"/>
                    </w:rPr>
                    <w:t xml:space="preserve"> de </w:t>
                  </w:r>
                  <w:proofErr w:type="spellStart"/>
                  <w:r>
                    <w:rPr>
                      <w:rFonts w:eastAsia="Verdana" w:cs="Verdana"/>
                    </w:rPr>
                    <w:t>végétaux</w:t>
                  </w:r>
                  <w:proofErr w:type="spellEnd"/>
                  <w:r>
                    <w:rPr>
                      <w:rFonts w:eastAsia="Verdana" w:cs="Verdana"/>
                    </w:rPr>
                    <w:t xml:space="preserve"> [DISPLAY IF CODE ROW 9 AND COLUMN 1 IN D7A]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Débroussailleuse sur secteur ou à moteur [DISPLAY IF CODE ROW 10 AND COLUMN 1 IN D7A]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Débroussailleuse</w:t>
                  </w:r>
                  <w:proofErr w:type="spellEnd"/>
                  <w:r>
                    <w:rPr>
                      <w:rFonts w:eastAsia="Verdana" w:cs="Verdana"/>
                    </w:rPr>
                    <w:t xml:space="preserve"> sur batterie [DISPLAY IF CODE ROW 11 AND COLUMN 1 IN D7A]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Tronçonneuse</w:t>
                  </w:r>
                  <w:proofErr w:type="spellEnd"/>
                  <w:r>
                    <w:rPr>
                      <w:rFonts w:eastAsia="Verdana" w:cs="Verdana"/>
                    </w:rPr>
                    <w:t xml:space="preserve"> [DISPLAY IF CODE ROW 1 AND COLUMN 12 IN D7A]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Elagueuse</w:t>
                  </w:r>
                  <w:proofErr w:type="spellEnd"/>
                  <w:r>
                    <w:rPr>
                      <w:rFonts w:eastAsia="Verdana" w:cs="Verdana"/>
                    </w:rPr>
                    <w:t xml:space="preserve"> [DISPLAY IF CODE ROW 1 AND COLUMN 13 IN D7A]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Motobineuse</w:t>
                  </w:r>
                  <w:proofErr w:type="spellEnd"/>
                  <w:r>
                    <w:rPr>
                      <w:rFonts w:eastAsia="Verdana" w:cs="Verdana"/>
                    </w:rPr>
                    <w:t xml:space="preserve"> [DISPLAY IF CODE ROW 1 AND COLUMN 14 IN D7A]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Scarificateur</w:t>
                  </w:r>
                  <w:proofErr w:type="spellEnd"/>
                  <w:r>
                    <w:rPr>
                      <w:rFonts w:eastAsia="Verdana" w:cs="Verdana"/>
                    </w:rPr>
                    <w:t xml:space="preserve"> [DISPLAY IF CODE ROW 1 AND COLUMN 15 IN D7A]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Motoculteur</w:t>
                  </w:r>
                  <w:proofErr w:type="spellEnd"/>
                  <w:r>
                    <w:rPr>
                      <w:rFonts w:eastAsia="Verdana" w:cs="Verdana"/>
                    </w:rPr>
                    <w:t xml:space="preserve"> [DISPLAY IF CODE ROW 1 AND COLUMN 16 IN D7A]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Q107 - D7A</w:t>
                  </w:r>
                  <w:r>
                    <w:t xml:space="preserve"> ROW=1 &amp; COL=1 or </w:t>
                  </w:r>
                  <w:r>
                    <w:rPr>
                      <w:b/>
                    </w:rPr>
                    <w:t>Q107 - D7A</w:t>
                  </w:r>
                  <w:r>
                    <w:t xml:space="preserve"> ROW=2 &amp; COL=1 or </w:t>
                  </w:r>
                  <w:r>
                    <w:rPr>
                      <w:b/>
                    </w:rPr>
                    <w:t>Q107 - D7A</w:t>
                  </w:r>
                  <w:r>
                    <w:t xml:space="preserve"> ROW=3 &amp; COL=1 or </w:t>
                  </w:r>
                  <w:r>
                    <w:rPr>
                      <w:b/>
                    </w:rPr>
                    <w:t>Q107 - D7A</w:t>
                  </w:r>
                  <w:r>
                    <w:t xml:space="preserve"> ROW=4 &amp; COL=1 or </w:t>
                  </w:r>
                  <w:r>
                    <w:rPr>
                      <w:b/>
                    </w:rPr>
                    <w:t>Q107 - D7A</w:t>
                  </w:r>
                  <w:r>
                    <w:t xml:space="preserve"> ROW=5 &amp; COL=1 or </w:t>
                  </w:r>
                  <w:r>
                    <w:rPr>
                      <w:b/>
                    </w:rPr>
                    <w:t>Q107 - D7A</w:t>
                  </w:r>
                  <w:r>
                    <w:t xml:space="preserve"> ROW=6 &amp; COL=1 or </w:t>
                  </w:r>
                  <w:r>
                    <w:rPr>
                      <w:b/>
                    </w:rPr>
                    <w:t>Q107 - D7A</w:t>
                  </w:r>
                  <w:r>
                    <w:t xml:space="preserve"> ROW=7 &amp; COL=1 or </w:t>
                  </w:r>
                  <w:r>
                    <w:rPr>
                      <w:b/>
                    </w:rPr>
                    <w:t>Q107 - D7A</w:t>
                  </w:r>
                  <w:r>
                    <w:t xml:space="preserve"> ROW=8 &amp; COL=1 or </w:t>
                  </w:r>
                  <w:r>
                    <w:rPr>
                      <w:b/>
                    </w:rPr>
                    <w:t>Q107 - D7A</w:t>
                  </w:r>
                  <w:r>
                    <w:t xml:space="preserve"> ROW=9 &amp; COL=1 or </w:t>
                  </w:r>
                  <w:r>
                    <w:rPr>
                      <w:b/>
                    </w:rPr>
                    <w:t>Q107 - D7A</w:t>
                  </w:r>
                  <w:r>
                    <w:t xml:space="preserve"> ROW=10 &amp; COL=1 or </w:t>
                  </w:r>
                  <w:r>
                    <w:rPr>
                      <w:b/>
                    </w:rPr>
                    <w:t>Q107 - D7A</w:t>
                  </w:r>
                  <w:r>
                    <w:t xml:space="preserve"> ROW=11 &amp; COL=1 or </w:t>
                  </w:r>
                  <w:r>
                    <w:rPr>
                      <w:b/>
                    </w:rPr>
                    <w:t>Q107 - D7A</w:t>
                  </w:r>
                  <w:r>
                    <w:t xml:space="preserve"> ROW=12 &amp; COL=1 or </w:t>
                  </w:r>
                  <w:r>
                    <w:rPr>
                      <w:b/>
                    </w:rPr>
                    <w:t>Q107 - D7A</w:t>
                  </w:r>
                  <w:r>
                    <w:t xml:space="preserve"> ROW=13 &amp; COL=1 or </w:t>
                  </w:r>
                  <w:r>
                    <w:rPr>
                      <w:b/>
                    </w:rPr>
                    <w:t>Q107 - D7A</w:t>
                  </w:r>
                  <w:r>
                    <w:t xml:space="preserve"> ROW=14 &amp; COL=1 or </w:t>
                  </w:r>
                  <w:r>
                    <w:rPr>
                      <w:b/>
                    </w:rPr>
                    <w:t>Q107 - D7A</w:t>
                  </w:r>
                  <w:r>
                    <w:t xml:space="preserve"> ROW=15 &amp; COL=1 or </w:t>
                  </w:r>
                  <w:r>
                    <w:rPr>
                      <w:b/>
                    </w:rPr>
                    <w:t>Q107 - D7A</w:t>
                  </w:r>
                  <w:r>
                    <w:t xml:space="preserve"> ROW=16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Q109 - D7</w:t>
                  </w:r>
                  <w:proofErr w:type="gramStart"/>
                  <w:r w:rsidRPr="00077FCB">
                    <w:rPr>
                      <w:lang w:val="fr-FR"/>
                    </w:rPr>
                    <w:t>C:</w:t>
                  </w:r>
                  <w:proofErr w:type="gramEnd"/>
                  <w:r w:rsidRPr="00077FCB">
                    <w:rPr>
                      <w:lang w:val="fr-FR"/>
                    </w:rPr>
                    <w:t xml:space="preserve"> Prix outillage motorisé</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prix, même approximatif, avez-vous payé votre …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proofErr w:type="spellStart"/>
                  <w:r>
                    <w:t>Tondeuse</w:t>
                  </w:r>
                  <w:proofErr w:type="spellEnd"/>
                  <w:r>
                    <w:t xml:space="preserve"> à </w:t>
                  </w:r>
                  <w:proofErr w:type="spellStart"/>
                  <w:r>
                    <w:t>gazon</w:t>
                  </w:r>
                  <w:proofErr w:type="spellEnd"/>
                  <w:r>
                    <w:t xml:space="preserve"> à </w:t>
                  </w:r>
                  <w:proofErr w:type="spellStart"/>
                  <w:r>
                    <w:t>conducteur</w:t>
                  </w:r>
                  <w:proofErr w:type="spellEnd"/>
                  <w:r>
                    <w:t xml:space="preserve"> </w:t>
                  </w:r>
                  <w:proofErr w:type="spellStart"/>
                  <w:r>
                    <w:t>marchant</w:t>
                  </w:r>
                  <w:proofErr w:type="spellEnd"/>
                  <w:r>
                    <w:t xml:space="preserve"> (hors robots) [DISPLAY IF CODE ROW 1 AND COLUMN 1 IN D7A]</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proofErr w:type="spellStart"/>
                  <w:r>
                    <w:t>Tondeuse</w:t>
                  </w:r>
                  <w:proofErr w:type="spellEnd"/>
                  <w:r>
                    <w:t xml:space="preserve"> </w:t>
                  </w:r>
                  <w:proofErr w:type="spellStart"/>
                  <w:r>
                    <w:t>autoportée</w:t>
                  </w:r>
                  <w:proofErr w:type="spellEnd"/>
                  <w:r>
                    <w:t xml:space="preserve"> (hors robots) [DISPLAY IF CODE ROW 2 AND COLUMN 1 IN D7A]</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 xml:space="preserve">Robot </w:t>
                  </w:r>
                  <w:proofErr w:type="spellStart"/>
                  <w:r>
                    <w:t>tondeuse</w:t>
                  </w:r>
                  <w:proofErr w:type="spellEnd"/>
                  <w:r>
                    <w:t xml:space="preserve"> [DISPLAY IF CODE ROW 3 AND COLUMN 1 IN D7A]</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spellStart"/>
                  <w:r>
                    <w:t>Nettoyeur</w:t>
                  </w:r>
                  <w:proofErr w:type="spellEnd"/>
                  <w:r>
                    <w:t xml:space="preserve"> haute </w:t>
                  </w:r>
                  <w:proofErr w:type="gramStart"/>
                  <w:r>
                    <w:t>pression[</w:t>
                  </w:r>
                  <w:proofErr w:type="gramEnd"/>
                  <w:r>
                    <w:t>DISPLAY IF CODE ROW 4 AND COLUMN 1 IN D7A]</w:t>
                  </w:r>
                </w:p>
              </w:tc>
            </w:tr>
            <w:tr w:rsidR="00432A25" w:rsidRPr="00077FCB">
              <w:trPr>
                <w:trHeight w:val="200"/>
              </w:trPr>
              <w:tc>
                <w:tcPr>
                  <w:tcW w:w="250" w:type="pct"/>
                </w:tcPr>
                <w:p w:rsidR="00432A25" w:rsidRDefault="00204FF2">
                  <w:pPr>
                    <w:keepNext/>
                    <w:keepLines/>
                  </w:pPr>
                  <w:r>
                    <w:t>5</w:t>
                  </w:r>
                </w:p>
              </w:tc>
              <w:tc>
                <w:tcPr>
                  <w:tcW w:w="2500" w:type="pct"/>
                </w:tcPr>
                <w:p w:rsidR="00432A25" w:rsidRPr="00077FCB" w:rsidRDefault="00204FF2">
                  <w:pPr>
                    <w:keepNext/>
                    <w:keepLines/>
                    <w:rPr>
                      <w:lang w:val="fr-FR"/>
                    </w:rPr>
                  </w:pPr>
                  <w:r w:rsidRPr="00077FCB">
                    <w:rPr>
                      <w:lang w:val="fr-FR"/>
                    </w:rPr>
                    <w:t>Taille haie sur secteur ou à moteur [DISPLAY IF CODE ROW 5 AND COLUMN 1 IN D7A]</w:t>
                  </w:r>
                </w:p>
              </w:tc>
            </w:tr>
            <w:tr w:rsidR="00432A25">
              <w:trPr>
                <w:trHeight w:val="200"/>
              </w:trPr>
              <w:tc>
                <w:tcPr>
                  <w:tcW w:w="250" w:type="pct"/>
                </w:tcPr>
                <w:p w:rsidR="00432A25" w:rsidRDefault="00204FF2">
                  <w:pPr>
                    <w:keepNext/>
                    <w:keepLines/>
                  </w:pPr>
                  <w:r>
                    <w:t>6</w:t>
                  </w:r>
                </w:p>
              </w:tc>
              <w:tc>
                <w:tcPr>
                  <w:tcW w:w="2500" w:type="pct"/>
                </w:tcPr>
                <w:p w:rsidR="00432A25" w:rsidRDefault="00204FF2">
                  <w:pPr>
                    <w:keepNext/>
                    <w:keepLines/>
                  </w:pPr>
                  <w:proofErr w:type="spellStart"/>
                  <w:r>
                    <w:t>Taille</w:t>
                  </w:r>
                  <w:proofErr w:type="spellEnd"/>
                  <w:r>
                    <w:t xml:space="preserve"> </w:t>
                  </w:r>
                  <w:proofErr w:type="spellStart"/>
                  <w:r>
                    <w:t>haie</w:t>
                  </w:r>
                  <w:proofErr w:type="spellEnd"/>
                  <w:r>
                    <w:t xml:space="preserve"> sur batterie [DISPLAY IF CODE ROW 6 AND COLUMN 1 IN D7A]</w:t>
                  </w:r>
                </w:p>
              </w:tc>
            </w:tr>
            <w:tr w:rsidR="00432A25" w:rsidRPr="00077FCB">
              <w:trPr>
                <w:trHeight w:val="200"/>
              </w:trPr>
              <w:tc>
                <w:tcPr>
                  <w:tcW w:w="250" w:type="pct"/>
                </w:tcPr>
                <w:p w:rsidR="00432A25" w:rsidRDefault="00204FF2">
                  <w:pPr>
                    <w:keepNext/>
                    <w:keepLines/>
                  </w:pPr>
                  <w:r>
                    <w:t>7</w:t>
                  </w:r>
                </w:p>
              </w:tc>
              <w:tc>
                <w:tcPr>
                  <w:tcW w:w="2500" w:type="pct"/>
                </w:tcPr>
                <w:p w:rsidR="00432A25" w:rsidRPr="00077FCB" w:rsidRDefault="00204FF2">
                  <w:pPr>
                    <w:keepNext/>
                    <w:keepLines/>
                    <w:rPr>
                      <w:lang w:val="fr-FR"/>
                    </w:rPr>
                  </w:pPr>
                  <w:r w:rsidRPr="00077FCB">
                    <w:rPr>
                      <w:lang w:val="fr-FR"/>
                    </w:rPr>
                    <w:t>Coupe bordures sur secteur ou à moteur [DISPLAY IF CODE ROW 7 AND COLUMN 1 IN D7A]</w:t>
                  </w:r>
                </w:p>
              </w:tc>
            </w:tr>
            <w:tr w:rsidR="00432A25">
              <w:trPr>
                <w:trHeight w:val="200"/>
              </w:trPr>
              <w:tc>
                <w:tcPr>
                  <w:tcW w:w="250" w:type="pct"/>
                </w:tcPr>
                <w:p w:rsidR="00432A25" w:rsidRDefault="00204FF2">
                  <w:pPr>
                    <w:keepNext/>
                    <w:keepLines/>
                  </w:pPr>
                  <w:r>
                    <w:t>8</w:t>
                  </w:r>
                </w:p>
              </w:tc>
              <w:tc>
                <w:tcPr>
                  <w:tcW w:w="2500" w:type="pct"/>
                </w:tcPr>
                <w:p w:rsidR="00432A25" w:rsidRDefault="00204FF2">
                  <w:pPr>
                    <w:keepNext/>
                    <w:keepLines/>
                  </w:pPr>
                  <w:r>
                    <w:t xml:space="preserve">Coupe bordures avec </w:t>
                  </w:r>
                  <w:proofErr w:type="gramStart"/>
                  <w:r>
                    <w:t>batterie[</w:t>
                  </w:r>
                  <w:proofErr w:type="gramEnd"/>
                  <w:r>
                    <w:t>DISPLAY IF CODE ROW 8 AND COLUMN 1 IN D7A]</w:t>
                  </w:r>
                </w:p>
              </w:tc>
            </w:tr>
            <w:tr w:rsidR="00432A25">
              <w:trPr>
                <w:trHeight w:val="200"/>
              </w:trPr>
              <w:tc>
                <w:tcPr>
                  <w:tcW w:w="250" w:type="pct"/>
                </w:tcPr>
                <w:p w:rsidR="00432A25" w:rsidRDefault="00204FF2">
                  <w:pPr>
                    <w:keepNext/>
                    <w:keepLines/>
                  </w:pPr>
                  <w:r>
                    <w:t>9</w:t>
                  </w:r>
                </w:p>
              </w:tc>
              <w:tc>
                <w:tcPr>
                  <w:tcW w:w="2500" w:type="pct"/>
                </w:tcPr>
                <w:p w:rsidR="00432A25" w:rsidRDefault="00204FF2">
                  <w:pPr>
                    <w:keepNext/>
                    <w:keepLines/>
                  </w:pPr>
                  <w:proofErr w:type="spellStart"/>
                  <w:r>
                    <w:t>Broyeur</w:t>
                  </w:r>
                  <w:proofErr w:type="spellEnd"/>
                  <w:r>
                    <w:t xml:space="preserve"> de </w:t>
                  </w:r>
                  <w:proofErr w:type="spellStart"/>
                  <w:r>
                    <w:t>végétaux</w:t>
                  </w:r>
                  <w:proofErr w:type="spellEnd"/>
                  <w:r>
                    <w:t xml:space="preserve"> [DISPLAY IF CODE ROW 9 AND COLUMN 1 IN D7A]</w:t>
                  </w:r>
                </w:p>
              </w:tc>
            </w:tr>
            <w:tr w:rsidR="00432A25" w:rsidRPr="00077FCB">
              <w:trPr>
                <w:trHeight w:val="200"/>
              </w:trPr>
              <w:tc>
                <w:tcPr>
                  <w:tcW w:w="250" w:type="pct"/>
                </w:tcPr>
                <w:p w:rsidR="00432A25" w:rsidRDefault="00204FF2">
                  <w:pPr>
                    <w:keepNext/>
                    <w:keepLines/>
                  </w:pPr>
                  <w:r>
                    <w:t>10</w:t>
                  </w:r>
                </w:p>
              </w:tc>
              <w:tc>
                <w:tcPr>
                  <w:tcW w:w="2500" w:type="pct"/>
                </w:tcPr>
                <w:p w:rsidR="00432A25" w:rsidRPr="00077FCB" w:rsidRDefault="00204FF2">
                  <w:pPr>
                    <w:keepNext/>
                    <w:keepLines/>
                    <w:rPr>
                      <w:lang w:val="fr-FR"/>
                    </w:rPr>
                  </w:pPr>
                  <w:r w:rsidRPr="00077FCB">
                    <w:rPr>
                      <w:lang w:val="fr-FR"/>
                    </w:rPr>
                    <w:t>Débroussailleuse sur secteur ou à moteur [DISPLAY IF CODE ROW 10 AND COLUMN 1 IN D7A]</w:t>
                  </w:r>
                </w:p>
              </w:tc>
            </w:tr>
            <w:tr w:rsidR="00432A25">
              <w:trPr>
                <w:trHeight w:val="200"/>
              </w:trPr>
              <w:tc>
                <w:tcPr>
                  <w:tcW w:w="250" w:type="pct"/>
                </w:tcPr>
                <w:p w:rsidR="00432A25" w:rsidRDefault="00204FF2">
                  <w:pPr>
                    <w:keepNext/>
                    <w:keepLines/>
                  </w:pPr>
                  <w:r>
                    <w:t>11</w:t>
                  </w:r>
                </w:p>
              </w:tc>
              <w:tc>
                <w:tcPr>
                  <w:tcW w:w="2500" w:type="pct"/>
                </w:tcPr>
                <w:p w:rsidR="00432A25" w:rsidRDefault="00204FF2">
                  <w:pPr>
                    <w:keepNext/>
                    <w:keepLines/>
                  </w:pPr>
                  <w:proofErr w:type="spellStart"/>
                  <w:r>
                    <w:t>Débroussailleuse</w:t>
                  </w:r>
                  <w:proofErr w:type="spellEnd"/>
                  <w:r>
                    <w:t xml:space="preserve"> sur batterie [DISPLAY IF CODE ROW 11 AND COLUMN 1 IN D7A]</w:t>
                  </w:r>
                </w:p>
              </w:tc>
            </w:tr>
            <w:tr w:rsidR="00432A25">
              <w:trPr>
                <w:trHeight w:val="200"/>
              </w:trPr>
              <w:tc>
                <w:tcPr>
                  <w:tcW w:w="250" w:type="pct"/>
                </w:tcPr>
                <w:p w:rsidR="00432A25" w:rsidRDefault="00204FF2">
                  <w:pPr>
                    <w:keepNext/>
                    <w:keepLines/>
                  </w:pPr>
                  <w:r>
                    <w:t>12</w:t>
                  </w:r>
                </w:p>
              </w:tc>
              <w:tc>
                <w:tcPr>
                  <w:tcW w:w="2500" w:type="pct"/>
                </w:tcPr>
                <w:p w:rsidR="00432A25" w:rsidRDefault="00204FF2">
                  <w:pPr>
                    <w:keepNext/>
                    <w:keepLines/>
                  </w:pPr>
                  <w:proofErr w:type="spellStart"/>
                  <w:r>
                    <w:t>Tronçonneuse</w:t>
                  </w:r>
                  <w:proofErr w:type="spellEnd"/>
                  <w:r>
                    <w:t xml:space="preserve"> [DISPLAY IF CODE ROW 1 AND COLUMN 12 IN D7A]</w:t>
                  </w:r>
                </w:p>
              </w:tc>
            </w:tr>
            <w:tr w:rsidR="00432A25">
              <w:trPr>
                <w:trHeight w:val="200"/>
              </w:trPr>
              <w:tc>
                <w:tcPr>
                  <w:tcW w:w="250" w:type="pct"/>
                </w:tcPr>
                <w:p w:rsidR="00432A25" w:rsidRDefault="00204FF2">
                  <w:pPr>
                    <w:keepNext/>
                    <w:keepLines/>
                  </w:pPr>
                  <w:r>
                    <w:t>13</w:t>
                  </w:r>
                </w:p>
              </w:tc>
              <w:tc>
                <w:tcPr>
                  <w:tcW w:w="2500" w:type="pct"/>
                </w:tcPr>
                <w:p w:rsidR="00432A25" w:rsidRDefault="00204FF2">
                  <w:pPr>
                    <w:keepNext/>
                    <w:keepLines/>
                  </w:pPr>
                  <w:proofErr w:type="spellStart"/>
                  <w:r>
                    <w:t>Elagueuse</w:t>
                  </w:r>
                  <w:proofErr w:type="spellEnd"/>
                  <w:r>
                    <w:t xml:space="preserve"> [DISPLAY IF CODE ROW 1 AND COLUMN 13 IN D7A]</w:t>
                  </w:r>
                </w:p>
              </w:tc>
            </w:tr>
            <w:tr w:rsidR="00432A25">
              <w:trPr>
                <w:trHeight w:val="200"/>
              </w:trPr>
              <w:tc>
                <w:tcPr>
                  <w:tcW w:w="250" w:type="pct"/>
                </w:tcPr>
                <w:p w:rsidR="00432A25" w:rsidRDefault="00204FF2">
                  <w:pPr>
                    <w:keepNext/>
                    <w:keepLines/>
                  </w:pPr>
                  <w:r>
                    <w:t>14</w:t>
                  </w:r>
                </w:p>
              </w:tc>
              <w:tc>
                <w:tcPr>
                  <w:tcW w:w="2500" w:type="pct"/>
                </w:tcPr>
                <w:p w:rsidR="00432A25" w:rsidRDefault="00204FF2">
                  <w:pPr>
                    <w:keepNext/>
                    <w:keepLines/>
                  </w:pPr>
                  <w:proofErr w:type="spellStart"/>
                  <w:r>
                    <w:t>Motobineuse</w:t>
                  </w:r>
                  <w:proofErr w:type="spellEnd"/>
                  <w:r>
                    <w:t xml:space="preserve"> [DISPLAY IF CODE ROW 1 AND COLUMN 14 IN D7A]</w:t>
                  </w:r>
                </w:p>
              </w:tc>
            </w:tr>
            <w:tr w:rsidR="00432A25">
              <w:trPr>
                <w:trHeight w:val="200"/>
              </w:trPr>
              <w:tc>
                <w:tcPr>
                  <w:tcW w:w="250" w:type="pct"/>
                </w:tcPr>
                <w:p w:rsidR="00432A25" w:rsidRDefault="00204FF2">
                  <w:pPr>
                    <w:keepNext/>
                    <w:keepLines/>
                  </w:pPr>
                  <w:r>
                    <w:t>15</w:t>
                  </w:r>
                </w:p>
              </w:tc>
              <w:tc>
                <w:tcPr>
                  <w:tcW w:w="2500" w:type="pct"/>
                </w:tcPr>
                <w:p w:rsidR="00432A25" w:rsidRDefault="00204FF2">
                  <w:pPr>
                    <w:keepNext/>
                    <w:keepLines/>
                  </w:pPr>
                  <w:proofErr w:type="spellStart"/>
                  <w:r>
                    <w:t>Scarificateur</w:t>
                  </w:r>
                  <w:proofErr w:type="spellEnd"/>
                  <w:r>
                    <w:t xml:space="preserve"> [DISPLAY IF CODE ROW 1 AND COLUMN 15 IN D7A]</w:t>
                  </w:r>
                </w:p>
              </w:tc>
            </w:tr>
            <w:tr w:rsidR="00432A25">
              <w:trPr>
                <w:trHeight w:val="200"/>
              </w:trPr>
              <w:tc>
                <w:tcPr>
                  <w:tcW w:w="250" w:type="pct"/>
                </w:tcPr>
                <w:p w:rsidR="00432A25" w:rsidRDefault="00204FF2">
                  <w:pPr>
                    <w:keepNext/>
                    <w:keepLines/>
                  </w:pPr>
                  <w:r>
                    <w:t>16</w:t>
                  </w:r>
                </w:p>
              </w:tc>
              <w:tc>
                <w:tcPr>
                  <w:tcW w:w="2500" w:type="pct"/>
                </w:tcPr>
                <w:p w:rsidR="00432A25" w:rsidRDefault="00204FF2">
                  <w:pPr>
                    <w:keepNext/>
                    <w:keepLines/>
                  </w:pPr>
                  <w:proofErr w:type="spellStart"/>
                  <w:r>
                    <w:t>Motoculteur</w:t>
                  </w:r>
                  <w:proofErr w:type="spellEnd"/>
                  <w:r>
                    <w:t xml:space="preserve"> [DISPLAY IF CODE ROW 1 AND COLUMN 16 IN D7A]</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p w:rsidR="00432A25" w:rsidRDefault="00432A25">
                  <w:pPr>
                    <w:keepNext/>
                    <w:keepLines/>
                  </w:pPr>
                </w:p>
                <w:p w:rsidR="00432A25" w:rsidRDefault="00204FF2">
                  <w:pPr>
                    <w:keepNext/>
                    <w:keepLines/>
                  </w:pPr>
                  <w:r>
                    <w:t>ENTER NUMERIC BOX FOR EACH ANSWER, AND WRITE "Euros" JUST BESIDE NUMERIC BOXES</w:t>
                  </w:r>
                </w:p>
                <w:p w:rsidR="00432A25" w:rsidRDefault="00204FF2">
                  <w:pPr>
                    <w:keepNext/>
                    <w:keepLines/>
                  </w:pPr>
                  <w:r w:rsidRPr="00077FCB">
                    <w:rPr>
                      <w:lang w:val="fr-FR"/>
                    </w:rPr>
                    <w:t xml:space="preserve">FOR EXEMPLE : "Barbecue à charbon : … </w:t>
                  </w:r>
                  <w:r>
                    <w:t>Euros</w:t>
                  </w:r>
                </w:p>
                <w:p w:rsidR="00432A25" w:rsidRDefault="00204FF2">
                  <w:pPr>
                    <w:keepNext/>
                    <w:keepLines/>
                  </w:pPr>
                  <w:r>
                    <w:t xml:space="preserve">Barbecue </w:t>
                  </w:r>
                  <w:proofErr w:type="spellStart"/>
                  <w:proofErr w:type="gramStart"/>
                  <w:r>
                    <w:t>électrique</w:t>
                  </w:r>
                  <w:proofErr w:type="spellEnd"/>
                  <w:r>
                    <w:t xml:space="preserve"> :</w:t>
                  </w:r>
                  <w:proofErr w:type="gramEnd"/>
                  <w:r>
                    <w:t xml:space="preserve"> … Euros</w:t>
                  </w:r>
                </w:p>
                <w:p w:rsidR="00432A25" w:rsidRDefault="00204FF2">
                  <w:pPr>
                    <w:keepNext/>
                    <w:keepLines/>
                  </w:pPr>
                  <w:r>
                    <w:t xml:space="preserve">Barbecue à </w:t>
                  </w:r>
                  <w:proofErr w:type="spellStart"/>
                  <w:proofErr w:type="gramStart"/>
                  <w:r>
                    <w:t>gaz</w:t>
                  </w:r>
                  <w:proofErr w:type="spellEnd"/>
                  <w:r>
                    <w:t xml:space="preserve"> :</w:t>
                  </w:r>
                  <w:proofErr w:type="gramEnd"/>
                  <w:r>
                    <w:t xml:space="preserve"> … Euros</w:t>
                  </w:r>
                </w:p>
                <w:p w:rsidR="00432A25" w:rsidRDefault="00204FF2">
                  <w:pPr>
                    <w:keepNext/>
                    <w:keepLines/>
                  </w:pPr>
                  <w:proofErr w:type="spellStart"/>
                  <w:proofErr w:type="gramStart"/>
                  <w:r>
                    <w:t>Plancha</w:t>
                  </w:r>
                  <w:proofErr w:type="spellEnd"/>
                  <w:r>
                    <w:t xml:space="preserve"> :</w:t>
                  </w:r>
                  <w:proofErr w:type="gramEnd"/>
                  <w:r>
                    <w:t xml:space="preserve"> … Euros</w:t>
                  </w:r>
                </w:p>
                <w:p w:rsidR="00432A25" w:rsidRDefault="00432A25">
                  <w:pPr>
                    <w:keepNext/>
                    <w:keepLines/>
                  </w:pP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Q107 - D7A</w:t>
                  </w:r>
                  <w:r>
                    <w:t xml:space="preserve"> ROW=1 &amp; COL=1 or </w:t>
                  </w:r>
                  <w:r>
                    <w:rPr>
                      <w:b/>
                    </w:rPr>
                    <w:t>Q107 - D7A</w:t>
                  </w:r>
                  <w:r>
                    <w:t xml:space="preserve"> ROW=2 &amp; COL=1 or </w:t>
                  </w:r>
                  <w:r>
                    <w:rPr>
                      <w:b/>
                    </w:rPr>
                    <w:t>Q107 - D7A</w:t>
                  </w:r>
                  <w:r>
                    <w:t xml:space="preserve"> ROW=3 &amp; COL=1 or </w:t>
                  </w:r>
                  <w:r>
                    <w:rPr>
                      <w:b/>
                    </w:rPr>
                    <w:t>Q107 - D7A</w:t>
                  </w:r>
                  <w:r>
                    <w:t xml:space="preserve"> ROW=4 &amp; COL=1 or </w:t>
                  </w:r>
                  <w:r>
                    <w:rPr>
                      <w:b/>
                    </w:rPr>
                    <w:t>Q107 - D7A</w:t>
                  </w:r>
                  <w:r>
                    <w:t xml:space="preserve"> ROW=5 &amp; COL=1 or </w:t>
                  </w:r>
                  <w:r>
                    <w:rPr>
                      <w:b/>
                    </w:rPr>
                    <w:t>Q107 - D7A</w:t>
                  </w:r>
                  <w:r>
                    <w:t xml:space="preserve"> ROW=6 &amp; COL=1 or </w:t>
                  </w:r>
                  <w:r>
                    <w:rPr>
                      <w:b/>
                    </w:rPr>
                    <w:t>Q107 - D7A</w:t>
                  </w:r>
                  <w:r>
                    <w:t xml:space="preserve"> ROW=7 &amp; COL=1 or </w:t>
                  </w:r>
                  <w:r>
                    <w:rPr>
                      <w:b/>
                    </w:rPr>
                    <w:t>Q107 - D7A</w:t>
                  </w:r>
                  <w:r>
                    <w:t xml:space="preserve"> ROW=8 &amp; COL=1 or </w:t>
                  </w:r>
                  <w:r>
                    <w:rPr>
                      <w:b/>
                    </w:rPr>
                    <w:t>Q107 - D7A</w:t>
                  </w:r>
                  <w:r>
                    <w:t xml:space="preserve"> ROW=9 &amp; COL=1 or </w:t>
                  </w:r>
                  <w:r>
                    <w:rPr>
                      <w:b/>
                    </w:rPr>
                    <w:t>Q107 - D7A</w:t>
                  </w:r>
                  <w:r>
                    <w:t xml:space="preserve"> ROW=10 &amp; COL=1 or </w:t>
                  </w:r>
                  <w:r>
                    <w:rPr>
                      <w:b/>
                    </w:rPr>
                    <w:t>Q107 - D7A</w:t>
                  </w:r>
                  <w:r>
                    <w:t xml:space="preserve"> ROW=11 &amp; COL=1 or </w:t>
                  </w:r>
                  <w:r>
                    <w:rPr>
                      <w:b/>
                    </w:rPr>
                    <w:t>Q107 - D7A</w:t>
                  </w:r>
                  <w:r>
                    <w:t xml:space="preserve"> ROW=12 &amp; COL=1 or </w:t>
                  </w:r>
                  <w:r>
                    <w:rPr>
                      <w:b/>
                    </w:rPr>
                    <w:t>Q107 - D7A</w:t>
                  </w:r>
                  <w:r>
                    <w:t xml:space="preserve"> ROW=13 &amp; COL=1 or </w:t>
                  </w:r>
                  <w:r>
                    <w:rPr>
                      <w:b/>
                    </w:rPr>
                    <w:t>Q107 - D7A</w:t>
                  </w:r>
                  <w:r>
                    <w:t xml:space="preserve"> ROW=14 &amp; COL=1 or </w:t>
                  </w:r>
                  <w:r>
                    <w:rPr>
                      <w:b/>
                    </w:rPr>
                    <w:t>Q107 - D7A</w:t>
                  </w:r>
                  <w:r>
                    <w:t xml:space="preserve"> ROW=15 &amp; COL=1 or </w:t>
                  </w:r>
                  <w:r>
                    <w:rPr>
                      <w:b/>
                    </w:rPr>
                    <w:t>Q107 - D7A</w:t>
                  </w:r>
                  <w:r>
                    <w:t xml:space="preserve"> ROW=16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Q110 - D7E: Marque </w:t>
                  </w:r>
                  <w:proofErr w:type="spellStart"/>
                  <w:r>
                    <w:t>outillage</w:t>
                  </w:r>
                  <w:proofErr w:type="spellEnd"/>
                  <w:r>
                    <w:t xml:space="preserve"> </w:t>
                  </w:r>
                  <w:proofErr w:type="spellStart"/>
                  <w:r>
                    <w:t>motorisé</w:t>
                  </w:r>
                  <w:proofErr w:type="spell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16 | Number of columns: 29</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Quelle est la marque de votre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564"/>
              <w:gridCol w:w="937"/>
              <w:gridCol w:w="354"/>
              <w:gridCol w:w="365"/>
              <w:gridCol w:w="854"/>
              <w:gridCol w:w="822"/>
              <w:gridCol w:w="477"/>
              <w:gridCol w:w="804"/>
              <w:gridCol w:w="353"/>
              <w:gridCol w:w="353"/>
              <w:gridCol w:w="353"/>
              <w:gridCol w:w="353"/>
              <w:gridCol w:w="353"/>
              <w:gridCol w:w="353"/>
              <w:gridCol w:w="477"/>
              <w:gridCol w:w="353"/>
              <w:gridCol w:w="353"/>
              <w:gridCol w:w="353"/>
              <w:gridCol w:w="361"/>
              <w:gridCol w:w="353"/>
              <w:gridCol w:w="723"/>
              <w:gridCol w:w="169"/>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43" w:type="pct"/>
                </w:tcPr>
                <w:p w:rsidR="00432A25" w:rsidRDefault="00432A25">
                  <w:pPr>
                    <w:keepNext/>
                    <w:keepLines/>
                  </w:pP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Ryobi [DISPLAY IF CODE ROW 1,3,5,6,7,8,9,10,11,12,13,14,15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Toro [DISPLAY IF CODE ROW 1,2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McCulloch [DISPLAY IF CODE ROW 1,2,3,12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Mac Allister [DISPLAY IF CODE ROW 1,4,5,6,7,8,9,10,11,12,14,15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Bosch [DISPLAY IF CODE ROW 1,3,4,5,6,7,8,9,10,11,12,15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Gardena [DISPLAY IF CODE ROW 1,3,5,6,7,8,15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Husqvarna [DISPLAY IF CODE ROW 1,2,3,4,6,8,11,12,13,14,16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Honda [DISPLAY IF CODE ROW 1,2,3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John Deere [DISPLAY IF CODE ROW 1,2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Kubota [DISPLAY IF CODE ROW 1,2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Cub cadet [DISPLAY IF CODE ROW 1,2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Stiga</w:t>
                  </w:r>
                  <w:proofErr w:type="spellEnd"/>
                  <w:r>
                    <w:t xml:space="preserve"> [DISPLAY IF CODE ROW 1,2,15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MTD [DISPLAY IF CODE ROW 1,2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Black&amp;Decker</w:t>
                  </w:r>
                  <w:proofErr w:type="spellEnd"/>
                  <w:r>
                    <w:t xml:space="preserve"> [DISPLAY IF CODE ROW 1,4,5,6,7,8,10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Sterwins</w:t>
                  </w:r>
                  <w:proofErr w:type="spellEnd"/>
                  <w:r>
                    <w:t xml:space="preserve"> [DISPLAY IF CODE ROW 1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Wolf [DISPLAY IF CODE ROW 1,2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Viking [DISPLAY IF CODE ROW 1,2,9,14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Robomow</w:t>
                  </w:r>
                  <w:proofErr w:type="spellEnd"/>
                  <w:r>
                    <w:t xml:space="preserve"> [DISPLAY IF CODE ROW 3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Worx [DISPLAY IF CODE ROW 3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Stihl [DISPLAY IF CODE ROW 3,4,5,6,7,8,10,11,12,13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Tondeuse</w:t>
                  </w:r>
                  <w:proofErr w:type="spellEnd"/>
                  <w:r>
                    <w:t xml:space="preserve"> à </w:t>
                  </w:r>
                  <w:proofErr w:type="spellStart"/>
                  <w:r>
                    <w:t>gazon</w:t>
                  </w:r>
                  <w:proofErr w:type="spellEnd"/>
                  <w:r>
                    <w:t xml:space="preserve"> à </w:t>
                  </w:r>
                  <w:proofErr w:type="spellStart"/>
                  <w:r>
                    <w:t>conducteur</w:t>
                  </w:r>
                  <w:proofErr w:type="spellEnd"/>
                  <w:r>
                    <w:t xml:space="preserve"> </w:t>
                  </w:r>
                  <w:proofErr w:type="spellStart"/>
                  <w:r>
                    <w:t>marchant</w:t>
                  </w:r>
                  <w:proofErr w:type="spellEnd"/>
                  <w:r>
                    <w:t xml:space="preserve"> (hors robots) [DISPLAY IF CODE ROW 1 AND COLUMN 1 IN D7A]</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Tondeuse</w:t>
                  </w:r>
                  <w:proofErr w:type="spellEnd"/>
                  <w:r>
                    <w:rPr>
                      <w:rFonts w:eastAsia="Verdana" w:cs="Verdana"/>
                    </w:rPr>
                    <w:t xml:space="preserve"> </w:t>
                  </w:r>
                  <w:proofErr w:type="spellStart"/>
                  <w:r>
                    <w:rPr>
                      <w:rFonts w:eastAsia="Verdana" w:cs="Verdana"/>
                    </w:rPr>
                    <w:t>autoportée</w:t>
                  </w:r>
                  <w:proofErr w:type="spellEnd"/>
                  <w:r>
                    <w:rPr>
                      <w:rFonts w:eastAsia="Verdana" w:cs="Verdana"/>
                    </w:rPr>
                    <w:t xml:space="preserve"> (hors robo</w:t>
                  </w:r>
                  <w:r>
                    <w:rPr>
                      <w:rFonts w:eastAsia="Verdana" w:cs="Verdana"/>
                    </w:rPr>
                    <w:lastRenderedPageBreak/>
                    <w:t>ts) [DISPLAY IF CODE ROW 2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lastRenderedPageBreak/>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Robot </w:t>
                  </w:r>
                  <w:proofErr w:type="spellStart"/>
                  <w:r>
                    <w:rPr>
                      <w:rFonts w:eastAsia="Verdana" w:cs="Verdana"/>
                    </w:rPr>
                    <w:t>tondeuse</w:t>
                  </w:r>
                  <w:proofErr w:type="spellEnd"/>
                  <w:r>
                    <w:rPr>
                      <w:rFonts w:eastAsia="Verdana" w:cs="Verdana"/>
                    </w:rPr>
                    <w:t xml:space="preserve"> [DISPLAY IF CODE ROW 3 AND COLUMN 1 IN D7A]</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Nettoyeur</w:t>
                  </w:r>
                  <w:proofErr w:type="spellEnd"/>
                  <w:r>
                    <w:rPr>
                      <w:rFonts w:eastAsia="Verdana" w:cs="Verdana"/>
                    </w:rPr>
                    <w:t xml:space="preserve"> haute </w:t>
                  </w:r>
                  <w:proofErr w:type="gramStart"/>
                  <w:r>
                    <w:rPr>
                      <w:rFonts w:eastAsia="Verdana" w:cs="Verdana"/>
                    </w:rPr>
                    <w:t>pression[</w:t>
                  </w:r>
                  <w:proofErr w:type="gramEnd"/>
                  <w:r>
                    <w:rPr>
                      <w:rFonts w:eastAsia="Verdana" w:cs="Verdana"/>
                    </w:rPr>
                    <w:t>DISPLAY IF CODE ROW 4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 xml:space="preserve">Taille haie sur secteur ou à moteur [DISPLAY IF CODE ROW 5 AND </w:t>
                  </w:r>
                  <w:r w:rsidRPr="00077FCB">
                    <w:rPr>
                      <w:rFonts w:eastAsia="Verdana" w:cs="Verdana"/>
                      <w:lang w:val="fr-FR"/>
                    </w:rPr>
                    <w:lastRenderedPageBreak/>
                    <w:t>COLUMN 1 IN D7A]</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lastRenderedPageBreak/>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Taille</w:t>
                  </w:r>
                  <w:proofErr w:type="spellEnd"/>
                  <w:r>
                    <w:rPr>
                      <w:rFonts w:eastAsia="Verdana" w:cs="Verdana"/>
                    </w:rPr>
                    <w:t xml:space="preserve"> </w:t>
                  </w:r>
                  <w:proofErr w:type="spellStart"/>
                  <w:r>
                    <w:rPr>
                      <w:rFonts w:eastAsia="Verdana" w:cs="Verdana"/>
                    </w:rPr>
                    <w:t>haie</w:t>
                  </w:r>
                  <w:proofErr w:type="spellEnd"/>
                  <w:r>
                    <w:rPr>
                      <w:rFonts w:eastAsia="Verdana" w:cs="Verdana"/>
                    </w:rPr>
                    <w:t xml:space="preserve"> sur batterie [DISPLAY IF CODE ROW 6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Coupe bordures sur secteur ou à moteur [DISPLAY IF CODE ROW 7 AND COLUMN 1 IN D7A]</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Coupe bordures avec </w:t>
                  </w:r>
                  <w:proofErr w:type="gramStart"/>
                  <w:r>
                    <w:rPr>
                      <w:rFonts w:eastAsia="Verdana" w:cs="Verdana"/>
                    </w:rPr>
                    <w:t>batterie[</w:t>
                  </w:r>
                  <w:proofErr w:type="gramEnd"/>
                  <w:r>
                    <w:rPr>
                      <w:rFonts w:eastAsia="Verdana" w:cs="Verdana"/>
                    </w:rPr>
                    <w:t>DISPLAY IF CODE ROW 8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lastRenderedPageBreak/>
                    <w:t>Broyeur</w:t>
                  </w:r>
                  <w:proofErr w:type="spellEnd"/>
                  <w:r>
                    <w:rPr>
                      <w:rFonts w:eastAsia="Verdana" w:cs="Verdana"/>
                    </w:rPr>
                    <w:t xml:space="preserve"> de </w:t>
                  </w:r>
                  <w:proofErr w:type="spellStart"/>
                  <w:r>
                    <w:rPr>
                      <w:rFonts w:eastAsia="Verdana" w:cs="Verdana"/>
                    </w:rPr>
                    <w:t>végétaux</w:t>
                  </w:r>
                  <w:proofErr w:type="spellEnd"/>
                  <w:r>
                    <w:rPr>
                      <w:rFonts w:eastAsia="Verdana" w:cs="Verdana"/>
                    </w:rPr>
                    <w:t xml:space="preserve"> [DISPLAY IF CODE ROW 9 AND COLUMN 1 IN D7A]</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Débroussailleuse sur secteur ou à moteur [DISPLAY IF CODE ROW 10 AND COLUMN 1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Débroussailleuse</w:t>
                  </w:r>
                  <w:proofErr w:type="spellEnd"/>
                  <w:r>
                    <w:rPr>
                      <w:rFonts w:eastAsia="Verdana" w:cs="Verdana"/>
                    </w:rPr>
                    <w:t xml:space="preserve"> sur batterie [DISPLAY IF CODE ROW 11 AND COLUMN 1 IN D7A]</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Tronçonneuse</w:t>
                  </w:r>
                  <w:proofErr w:type="spellEnd"/>
                  <w:r>
                    <w:rPr>
                      <w:rFonts w:eastAsia="Verdana" w:cs="Verdana"/>
                    </w:rPr>
                    <w:t xml:space="preserve"> [DISPLAY IF COD</w:t>
                  </w:r>
                  <w:r>
                    <w:rPr>
                      <w:rFonts w:eastAsia="Verdana" w:cs="Verdana"/>
                    </w:rPr>
                    <w:lastRenderedPageBreak/>
                    <w:t>E ROW 1 AND COLUMN 12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lastRenderedPageBreak/>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Elagueuse</w:t>
                  </w:r>
                  <w:proofErr w:type="spellEnd"/>
                  <w:r>
                    <w:rPr>
                      <w:rFonts w:eastAsia="Verdana" w:cs="Verdana"/>
                    </w:rPr>
                    <w:t xml:space="preserve"> [DISPLAY IF CODE ROW 1 AND COLUMN 13 IN D7A]</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Motobineuse</w:t>
                  </w:r>
                  <w:proofErr w:type="spellEnd"/>
                  <w:r>
                    <w:rPr>
                      <w:rFonts w:eastAsia="Verdana" w:cs="Verdana"/>
                    </w:rPr>
                    <w:t xml:space="preserve"> [DISPLAY IF CODE ROW 1 AND COLUMN 14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Scarificateur</w:t>
                  </w:r>
                  <w:proofErr w:type="spellEnd"/>
                  <w:r>
                    <w:rPr>
                      <w:rFonts w:eastAsia="Verdana" w:cs="Verdana"/>
                    </w:rPr>
                    <w:t xml:space="preserve"> [DISPLAY IF CODE ROW 1 AND COLUMN 15 IN D7A]</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Motoculteur</w:t>
                  </w:r>
                  <w:proofErr w:type="spellEnd"/>
                  <w:r>
                    <w:rPr>
                      <w:rFonts w:eastAsia="Verdana" w:cs="Verdana"/>
                    </w:rPr>
                    <w:t xml:space="preserve"> [DISPLAY IF COD</w:t>
                  </w:r>
                  <w:r>
                    <w:rPr>
                      <w:rFonts w:eastAsia="Verdana" w:cs="Verdana"/>
                    </w:rPr>
                    <w:lastRenderedPageBreak/>
                    <w:t>E ROW 1 AND COLUMN 16 IN D7A]</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lastRenderedPageBreak/>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43" w:type="pct"/>
                </w:tcPr>
                <w:p w:rsidR="00432A25" w:rsidRDefault="00432A25">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p>
              </w:tc>
            </w:tr>
          </w:tbl>
          <w:p w:rsidR="00432A25" w:rsidRDefault="00432A25">
            <w:pPr>
              <w:keepNext/>
              <w:keepLines/>
            </w:pPr>
          </w:p>
        </w:tc>
      </w:tr>
      <w:tr w:rsidR="00432A25">
        <w:tc>
          <w:tcPr>
            <w:tcW w:w="5000" w:type="pct"/>
          </w:tcPr>
          <w:tbl>
            <w:tblPr>
              <w:tblStyle w:val="Warning"/>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rPr>
                      <w:sz w:val="18"/>
                    </w:rPr>
                  </w:pPr>
                  <w:r>
                    <w:lastRenderedPageBreak/>
                    <w:t>There are more than 20 columns in this question, but only 20 columns will be shown</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p w:rsidR="00432A25" w:rsidRDefault="00432A25">
                  <w:pPr>
                    <w:keepNext/>
                    <w:keepLines/>
                  </w:pPr>
                </w:p>
                <w:p w:rsidR="00432A25" w:rsidRDefault="00204FF2">
                  <w:pPr>
                    <w:keepNext/>
                    <w:keepLines/>
                  </w:pPr>
                  <w:r>
                    <w:t>PLEASE WATCH OUT THE CONSIGNS IN ITEMS</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Q107 - D7A</w:t>
                  </w:r>
                  <w:r>
                    <w:t xml:space="preserve"> ROW=1 &amp; COL=1 or </w:t>
                  </w:r>
                  <w:r>
                    <w:rPr>
                      <w:b/>
                    </w:rPr>
                    <w:t>Q107 - D7A</w:t>
                  </w:r>
                  <w:r>
                    <w:t xml:space="preserve"> ROW=2 &amp; COL=1 or </w:t>
                  </w:r>
                  <w:r>
                    <w:rPr>
                      <w:b/>
                    </w:rPr>
                    <w:t>Q107 - D7A</w:t>
                  </w:r>
                  <w:r>
                    <w:t xml:space="preserve"> ROW=3 &amp; COL=1 or </w:t>
                  </w:r>
                  <w:r>
                    <w:rPr>
                      <w:b/>
                    </w:rPr>
                    <w:t>Q107 - D7A</w:t>
                  </w:r>
                  <w:r>
                    <w:t xml:space="preserve"> ROW=4 &amp; COL=1 or </w:t>
                  </w:r>
                  <w:r>
                    <w:rPr>
                      <w:b/>
                    </w:rPr>
                    <w:t>Q107 - D7A</w:t>
                  </w:r>
                  <w:r>
                    <w:t xml:space="preserve"> ROW=5 &amp; COL=1 or </w:t>
                  </w:r>
                  <w:r>
                    <w:rPr>
                      <w:b/>
                    </w:rPr>
                    <w:t>Q107 - D7A</w:t>
                  </w:r>
                  <w:r>
                    <w:t xml:space="preserve"> ROW=6 &amp; COL=1 or </w:t>
                  </w:r>
                  <w:r>
                    <w:rPr>
                      <w:b/>
                    </w:rPr>
                    <w:t>Q107 - D7A</w:t>
                  </w:r>
                  <w:r>
                    <w:t xml:space="preserve"> ROW=7 &amp; COL=1 or </w:t>
                  </w:r>
                  <w:r>
                    <w:rPr>
                      <w:b/>
                    </w:rPr>
                    <w:t>Q107 - D7A</w:t>
                  </w:r>
                  <w:r>
                    <w:t xml:space="preserve"> ROW=8 &amp; COL=1 or </w:t>
                  </w:r>
                  <w:r>
                    <w:rPr>
                      <w:b/>
                    </w:rPr>
                    <w:t>Q107 - D7A</w:t>
                  </w:r>
                  <w:r>
                    <w:t xml:space="preserve"> ROW=9 &amp; COL=1 or </w:t>
                  </w:r>
                  <w:r>
                    <w:rPr>
                      <w:b/>
                    </w:rPr>
                    <w:t>Q107 - D7A</w:t>
                  </w:r>
                  <w:r>
                    <w:t xml:space="preserve"> ROW=10 &amp; COL=1 or </w:t>
                  </w:r>
                  <w:r>
                    <w:rPr>
                      <w:b/>
                    </w:rPr>
                    <w:t>Q107 - D7A</w:t>
                  </w:r>
                  <w:r>
                    <w:t xml:space="preserve"> ROW=11 &amp; COL=1 or </w:t>
                  </w:r>
                  <w:r>
                    <w:rPr>
                      <w:b/>
                    </w:rPr>
                    <w:t>Q107 - D7A</w:t>
                  </w:r>
                  <w:r>
                    <w:t xml:space="preserve"> ROW=12 &amp; COL=1 or </w:t>
                  </w:r>
                  <w:r>
                    <w:rPr>
                      <w:b/>
                    </w:rPr>
                    <w:t>Q107 - D7A</w:t>
                  </w:r>
                  <w:r>
                    <w:t xml:space="preserve"> ROW=13 &amp; COL=1 or </w:t>
                  </w:r>
                  <w:r>
                    <w:rPr>
                      <w:b/>
                    </w:rPr>
                    <w:t>Q107 - D7A</w:t>
                  </w:r>
                  <w:r>
                    <w:t xml:space="preserve"> ROW=14 &amp; COL=1 or </w:t>
                  </w:r>
                  <w:r>
                    <w:rPr>
                      <w:b/>
                    </w:rPr>
                    <w:t>Q107 - D7A</w:t>
                  </w:r>
                  <w:r>
                    <w:t xml:space="preserve"> ROW=15 &amp; COL=1 or </w:t>
                  </w:r>
                  <w:r>
                    <w:rPr>
                      <w:b/>
                    </w:rPr>
                    <w:t>Q107 - D7A</w:t>
                  </w:r>
                  <w:r>
                    <w:t xml:space="preserve"> ROW=16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Q111 - D7</w:t>
                  </w:r>
                  <w:proofErr w:type="gramStart"/>
                  <w:r w:rsidRPr="00077FCB">
                    <w:rPr>
                      <w:lang w:val="fr-FR"/>
                    </w:rPr>
                    <w:t>F:</w:t>
                  </w:r>
                  <w:proofErr w:type="gramEnd"/>
                  <w:r w:rsidRPr="00077FCB">
                    <w:rPr>
                      <w:lang w:val="fr-FR"/>
                    </w:rPr>
                    <w:t xml:space="preserve"> Satisfaction outillage motorisé</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16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D’une manière générale, êtes-vous satisfait(e) de votre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RPr="00077FCB"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Très</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Assez</w:t>
                  </w:r>
                  <w:proofErr w:type="spellEnd"/>
                  <w:r>
                    <w:t xml:space="preserve"> </w:t>
                  </w:r>
                  <w:proofErr w:type="spellStart"/>
                  <w:r>
                    <w:t>satisfait</w:t>
                  </w:r>
                  <w:proofErr w:type="spellEnd"/>
                  <w:r>
                    <w:t>(e)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Peu</w:t>
                  </w:r>
                  <w:proofErr w:type="spellEnd"/>
                  <w:r>
                    <w:t xml:space="preserve"> </w:t>
                  </w:r>
                  <w:proofErr w:type="spellStart"/>
                  <w:r>
                    <w:t>satisfait</w:t>
                  </w:r>
                  <w:proofErr w:type="spellEnd"/>
                  <w:r>
                    <w:t>(e)</w:t>
                  </w:r>
                </w:p>
              </w:tc>
              <w:tc>
                <w:tcPr>
                  <w:tcW w:w="75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Pas du tout satisfait(e)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proofErr w:type="spellStart"/>
                  <w:r>
                    <w:t>Tondeuse</w:t>
                  </w:r>
                  <w:proofErr w:type="spellEnd"/>
                  <w:r>
                    <w:t xml:space="preserve"> à </w:t>
                  </w:r>
                  <w:proofErr w:type="spellStart"/>
                  <w:r>
                    <w:t>gazon</w:t>
                  </w:r>
                  <w:proofErr w:type="spellEnd"/>
                  <w:r>
                    <w:t xml:space="preserve"> à </w:t>
                  </w:r>
                  <w:proofErr w:type="spellStart"/>
                  <w:r>
                    <w:t>conducteur</w:t>
                  </w:r>
                  <w:proofErr w:type="spellEnd"/>
                  <w:r>
                    <w:t xml:space="preserve"> </w:t>
                  </w:r>
                  <w:proofErr w:type="spellStart"/>
                  <w:r>
                    <w:t>marchant</w:t>
                  </w:r>
                  <w:proofErr w:type="spellEnd"/>
                  <w:r>
                    <w:t xml:space="preserve"> (hors robots) [DISPLAY IF CODE ROW 1 AND COLUMN 1 IN D7A]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Tondeuse</w:t>
                  </w:r>
                  <w:proofErr w:type="spellEnd"/>
                  <w:r>
                    <w:rPr>
                      <w:rFonts w:eastAsia="Verdana" w:cs="Verdana"/>
                    </w:rPr>
                    <w:t xml:space="preserve"> </w:t>
                  </w:r>
                  <w:proofErr w:type="spellStart"/>
                  <w:r>
                    <w:rPr>
                      <w:rFonts w:eastAsia="Verdana" w:cs="Verdana"/>
                    </w:rPr>
                    <w:t>autoportée</w:t>
                  </w:r>
                  <w:proofErr w:type="spellEnd"/>
                  <w:r>
                    <w:rPr>
                      <w:rFonts w:eastAsia="Verdana" w:cs="Verdana"/>
                    </w:rPr>
                    <w:t xml:space="preserve"> (hors robots) [DISPLAY IF CODE ROW 2 AND COLUMN 1 IN D7A]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Robot </w:t>
                  </w:r>
                  <w:proofErr w:type="spellStart"/>
                  <w:r>
                    <w:rPr>
                      <w:rFonts w:eastAsia="Verdana" w:cs="Verdana"/>
                    </w:rPr>
                    <w:t>tondeuse</w:t>
                  </w:r>
                  <w:proofErr w:type="spellEnd"/>
                  <w:r>
                    <w:rPr>
                      <w:rFonts w:eastAsia="Verdana" w:cs="Verdana"/>
                    </w:rPr>
                    <w:t xml:space="preserve"> [DISPLAY IF CODE ROW 3 AND COLUMN 1 IN D7A]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Nettoyeur</w:t>
                  </w:r>
                  <w:proofErr w:type="spellEnd"/>
                  <w:r>
                    <w:rPr>
                      <w:rFonts w:eastAsia="Verdana" w:cs="Verdana"/>
                    </w:rPr>
                    <w:t xml:space="preserve"> haute </w:t>
                  </w:r>
                  <w:proofErr w:type="gramStart"/>
                  <w:r>
                    <w:rPr>
                      <w:rFonts w:eastAsia="Verdana" w:cs="Verdana"/>
                    </w:rPr>
                    <w:t>pression[</w:t>
                  </w:r>
                  <w:proofErr w:type="gramEnd"/>
                  <w:r>
                    <w:rPr>
                      <w:rFonts w:eastAsia="Verdana" w:cs="Verdana"/>
                    </w:rPr>
                    <w:t>DISPLAY IF CODE ROW 4 AND COLUMN 1 IN D7A]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Taille haie sur secteur ou à moteur [DISPLAY IF CODE ROW 5 AND COLUMN 1 IN D7A]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Taille</w:t>
                  </w:r>
                  <w:proofErr w:type="spellEnd"/>
                  <w:r>
                    <w:rPr>
                      <w:rFonts w:eastAsia="Verdana" w:cs="Verdana"/>
                    </w:rPr>
                    <w:t xml:space="preserve"> </w:t>
                  </w:r>
                  <w:proofErr w:type="spellStart"/>
                  <w:r>
                    <w:rPr>
                      <w:rFonts w:eastAsia="Verdana" w:cs="Verdana"/>
                    </w:rPr>
                    <w:t>haie</w:t>
                  </w:r>
                  <w:proofErr w:type="spellEnd"/>
                  <w:r>
                    <w:rPr>
                      <w:rFonts w:eastAsia="Verdana" w:cs="Verdana"/>
                    </w:rPr>
                    <w:t xml:space="preserve"> sur batterie [DISPLAY IF CODE ROW 6 AND COLUMN 1 IN D7A]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Coupe bordures sur secteur ou à moteur [DISPLAY IF CODE ROW 7 AND COLUMN 1 IN D7A]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Coupe bordures avec </w:t>
                  </w:r>
                  <w:proofErr w:type="gramStart"/>
                  <w:r>
                    <w:rPr>
                      <w:rFonts w:eastAsia="Verdana" w:cs="Verdana"/>
                    </w:rPr>
                    <w:t>batterie[</w:t>
                  </w:r>
                  <w:proofErr w:type="gramEnd"/>
                  <w:r>
                    <w:rPr>
                      <w:rFonts w:eastAsia="Verdana" w:cs="Verdana"/>
                    </w:rPr>
                    <w:t>DISPLAY IF CODE ROW 8 AND COLUMN 1 IN D7A]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Broyeur</w:t>
                  </w:r>
                  <w:proofErr w:type="spellEnd"/>
                  <w:r>
                    <w:rPr>
                      <w:rFonts w:eastAsia="Verdana" w:cs="Verdana"/>
                    </w:rPr>
                    <w:t xml:space="preserve"> de </w:t>
                  </w:r>
                  <w:proofErr w:type="spellStart"/>
                  <w:r>
                    <w:rPr>
                      <w:rFonts w:eastAsia="Verdana" w:cs="Verdana"/>
                    </w:rPr>
                    <w:t>végétaux</w:t>
                  </w:r>
                  <w:proofErr w:type="spellEnd"/>
                  <w:r>
                    <w:rPr>
                      <w:rFonts w:eastAsia="Verdana" w:cs="Verdana"/>
                    </w:rPr>
                    <w:t xml:space="preserve"> [DISPLAY IF CODE ROW 9 AND COLUMN 1 IN D7A]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Débroussailleuse sur secteur ou à moteur [DISPLAY IF CODE ROW 10 AND COLUMN 1 IN D7A]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Débroussailleuse</w:t>
                  </w:r>
                  <w:proofErr w:type="spellEnd"/>
                  <w:r>
                    <w:rPr>
                      <w:rFonts w:eastAsia="Verdana" w:cs="Verdana"/>
                    </w:rPr>
                    <w:t xml:space="preserve"> sur batterie [DISPLAY IF CODE ROW 11 AND COLUMN 1 IN D7A]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Tronçonneuse</w:t>
                  </w:r>
                  <w:proofErr w:type="spellEnd"/>
                  <w:r>
                    <w:rPr>
                      <w:rFonts w:eastAsia="Verdana" w:cs="Verdana"/>
                    </w:rPr>
                    <w:t xml:space="preserve"> [DISPLAY IF CODE ROW 1 AND COLUMN 12 IN D7A]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Elagueuse</w:t>
                  </w:r>
                  <w:proofErr w:type="spellEnd"/>
                  <w:r>
                    <w:rPr>
                      <w:rFonts w:eastAsia="Verdana" w:cs="Verdana"/>
                    </w:rPr>
                    <w:t xml:space="preserve"> [DISPLAY IF CODE ROW 1 AND COLUMN 13 IN D7A]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Motobineuse</w:t>
                  </w:r>
                  <w:proofErr w:type="spellEnd"/>
                  <w:r>
                    <w:rPr>
                      <w:rFonts w:eastAsia="Verdana" w:cs="Verdana"/>
                    </w:rPr>
                    <w:t xml:space="preserve"> [DISPLAY IF CODE ROW 1 AND COLUMN 14 IN D7A]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Scarificateur</w:t>
                  </w:r>
                  <w:proofErr w:type="spellEnd"/>
                  <w:r>
                    <w:rPr>
                      <w:rFonts w:eastAsia="Verdana" w:cs="Verdana"/>
                    </w:rPr>
                    <w:t xml:space="preserve"> [DISPLAY IF CODE ROW 1 AND COLUMN 15 IN D7A]</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Motoculteur</w:t>
                  </w:r>
                  <w:proofErr w:type="spellEnd"/>
                  <w:r>
                    <w:rPr>
                      <w:rFonts w:eastAsia="Verdana" w:cs="Verdana"/>
                    </w:rPr>
                    <w:t xml:space="preserve"> [DISPLAY IF CODE ROW 1 AND COLUMN 16 IN D7A]</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Q112 - D7</w:t>
                  </w:r>
                  <w:proofErr w:type="gramStart"/>
                  <w:r w:rsidRPr="00077FCB">
                    <w:rPr>
                      <w:lang w:val="fr-FR"/>
                    </w:rPr>
                    <w:t>G:</w:t>
                  </w:r>
                  <w:proofErr w:type="gramEnd"/>
                  <w:r w:rsidRPr="00077FCB">
                    <w:rPr>
                      <w:lang w:val="fr-FR"/>
                    </w:rPr>
                    <w:t xml:space="preserve"> Intention d'achat outillage motorisé</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16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avez-vous l’intention d’acheter l’année prochaine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r>
                    <w:t xml:space="preserve"> pas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r>
                    <w:t xml:space="preserve"> pas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Une tondeuse à gazon à conducteur marchant (hors robots)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Une tondeuse autoportée (hors robots)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robot </w:t>
                  </w:r>
                  <w:proofErr w:type="spellStart"/>
                  <w:r>
                    <w:rPr>
                      <w:rFonts w:eastAsia="Verdana" w:cs="Verdana"/>
                    </w:rPr>
                    <w:t>tondeuse</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nettoyeur</w:t>
                  </w:r>
                  <w:proofErr w:type="spellEnd"/>
                  <w:r>
                    <w:rPr>
                      <w:rFonts w:eastAsia="Verdana" w:cs="Verdana"/>
                    </w:rPr>
                    <w:t xml:space="preserve"> haute pression</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taille haie sur secteur ou à moteur</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taille haie sur batterie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coupe bordures sur secteur ou à moteur</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 coupe bordures avec batterie</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broyeur</w:t>
                  </w:r>
                  <w:proofErr w:type="spellEnd"/>
                  <w:r>
                    <w:rPr>
                      <w:rFonts w:eastAsia="Verdana" w:cs="Verdana"/>
                    </w:rPr>
                    <w:t xml:space="preserve"> de </w:t>
                  </w:r>
                  <w:proofErr w:type="spellStart"/>
                  <w:r>
                    <w:rPr>
                      <w:rFonts w:eastAsia="Verdana" w:cs="Verdana"/>
                    </w:rPr>
                    <w:t>végétaux</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Une débroussailleuse sur secteur ou à moteur</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débroussailleuse</w:t>
                  </w:r>
                  <w:proofErr w:type="spellEnd"/>
                  <w:r>
                    <w:rPr>
                      <w:rFonts w:eastAsia="Verdana" w:cs="Verdana"/>
                    </w:rPr>
                    <w:t xml:space="preserve"> sur batterie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tronçonneuse</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élagueuse</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Une </w:t>
                  </w:r>
                  <w:proofErr w:type="spellStart"/>
                  <w:r>
                    <w:rPr>
                      <w:rFonts w:eastAsia="Verdana" w:cs="Verdana"/>
                    </w:rPr>
                    <w:t>motobineuse</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scarificateur</w:t>
                  </w:r>
                  <w:proofErr w:type="spellEnd"/>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motoculteur</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Q113 - D7</w:t>
                  </w:r>
                  <w:proofErr w:type="gramStart"/>
                  <w:r w:rsidRPr="00077FCB">
                    <w:rPr>
                      <w:lang w:val="fr-FR"/>
                    </w:rPr>
                    <w:t>H:</w:t>
                  </w:r>
                  <w:proofErr w:type="gramEnd"/>
                  <w:r w:rsidRPr="00077FCB">
                    <w:rPr>
                      <w:lang w:val="fr-FR"/>
                    </w:rPr>
                    <w:t xml:space="preserve"> Critères pour outillage moto</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10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Quels sont pour vous les 3 critères de choix les plus importants lors de l’achat d’outils de jardin motorisés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1er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2ème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3ème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Le prix</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disponibilité</w:t>
                  </w:r>
                  <w:proofErr w:type="spellEnd"/>
                  <w:r>
                    <w:rPr>
                      <w:rFonts w:eastAsia="Verdana" w:cs="Verdana"/>
                    </w:rPr>
                    <w:t xml:space="preserve"> </w:t>
                  </w:r>
                  <w:proofErr w:type="spellStart"/>
                  <w:r>
                    <w:rPr>
                      <w:rFonts w:eastAsia="Verdana" w:cs="Verdana"/>
                    </w:rPr>
                    <w:t>en</w:t>
                  </w:r>
                  <w:proofErr w:type="spellEnd"/>
                  <w:r>
                    <w:rPr>
                      <w:rFonts w:eastAsia="Verdana" w:cs="Verdana"/>
                    </w:rPr>
                    <w:t xml:space="preserve"> </w:t>
                  </w:r>
                  <w:proofErr w:type="spellStart"/>
                  <w:r>
                    <w:rPr>
                      <w:rFonts w:eastAsia="Verdana" w:cs="Verdana"/>
                    </w:rPr>
                    <w:t>magasin</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rapidité</w:t>
                  </w:r>
                  <w:proofErr w:type="spellEnd"/>
                  <w:r>
                    <w:rPr>
                      <w:rFonts w:eastAsia="Verdana" w:cs="Verdana"/>
                    </w:rPr>
                    <w:t xml:space="preserve"> de livraison</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conseils</w:t>
                  </w:r>
                  <w:proofErr w:type="spellEnd"/>
                  <w:r>
                    <w:rPr>
                      <w:rFonts w:eastAsia="Verdana" w:cs="Verdana"/>
                    </w:rPr>
                    <w:t xml:space="preserve"> </w:t>
                  </w:r>
                  <w:proofErr w:type="spellStart"/>
                  <w:r>
                    <w:rPr>
                      <w:rFonts w:eastAsia="Verdana" w:cs="Verdana"/>
                    </w:rPr>
                    <w:t>donnés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qualité</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recommandations</w:t>
                  </w:r>
                  <w:proofErr w:type="spellEnd"/>
                  <w:r>
                    <w:rPr>
                      <w:rFonts w:eastAsia="Verdana" w:cs="Verdana"/>
                    </w:rPr>
                    <w:t xml:space="preserve"> de </w:t>
                  </w:r>
                  <w:proofErr w:type="spellStart"/>
                  <w:r>
                    <w:rPr>
                      <w:rFonts w:eastAsia="Verdana" w:cs="Verdana"/>
                    </w:rPr>
                    <w:t>proches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L’esthétique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La marque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caractéristiques</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Le service après-vente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PLEASE USE RANKING GRID 1 TO 3 ONLY</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Q114 - D7</w:t>
                  </w:r>
                  <w:proofErr w:type="gramStart"/>
                  <w:r w:rsidRPr="00077FCB">
                    <w:rPr>
                      <w:lang w:val="fr-FR"/>
                    </w:rPr>
                    <w:t>I:</w:t>
                  </w:r>
                  <w:proofErr w:type="gramEnd"/>
                  <w:r w:rsidRPr="00077FCB">
                    <w:rPr>
                      <w:lang w:val="fr-FR"/>
                    </w:rPr>
                    <w:t xml:space="preserve"> Intention de lieux d'achat d'outillages motorisés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16 | Number of columns: 7</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serait le lieu d’achat privilégié de votre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3363"/>
              <w:gridCol w:w="1441"/>
              <w:gridCol w:w="1238"/>
              <w:gridCol w:w="997"/>
              <w:gridCol w:w="1205"/>
              <w:gridCol w:w="851"/>
              <w:gridCol w:w="700"/>
              <w:gridCol w:w="642"/>
            </w:tblGrid>
            <w:tr w:rsidR="00432A25" w:rsidRPr="00077FCB" w:rsidTr="00432A25">
              <w:trPr>
                <w:trHeight w:val="200"/>
              </w:trPr>
              <w:tc>
                <w:tcPr>
                  <w:cnfStyle w:val="001000000000" w:firstRow="0" w:lastRow="0" w:firstColumn="1" w:lastColumn="0" w:oddVBand="0" w:evenVBand="0" w:oddHBand="0" w:evenHBand="0" w:firstRowFirstColumn="0" w:firstRowLastColumn="0" w:lastRowFirstColumn="0" w:lastRowLastColumn="0"/>
                  <w:tcW w:w="429" w:type="pct"/>
                </w:tcPr>
                <w:p w:rsidR="00432A25" w:rsidRDefault="00432A25">
                  <w:pPr>
                    <w:keepNext/>
                    <w:keepLines/>
                  </w:pP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Revendeur</w:t>
                  </w:r>
                  <w:proofErr w:type="spellEnd"/>
                  <w:r>
                    <w:t xml:space="preserve"> </w:t>
                  </w:r>
                  <w:proofErr w:type="spellStart"/>
                  <w:r>
                    <w:t>spécialisé</w:t>
                  </w:r>
                  <w:proofErr w:type="spellEnd"/>
                  <w:r>
                    <w:t xml:space="preserve"> </w:t>
                  </w:r>
                  <w:proofErr w:type="spellStart"/>
                  <w:r>
                    <w:t>motoculture</w:t>
                  </w:r>
                  <w:proofErr w:type="spellEnd"/>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Internet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c>
                <w:tcPr>
                  <w:tcW w:w="429"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i/>
                      <w:sz w:val="16"/>
                      <w:lang w:val="fr-FR"/>
                    </w:rPr>
                  </w:pPr>
                  <w:r w:rsidRPr="00077FCB">
                    <w:rPr>
                      <w:lang w:val="fr-FR"/>
                    </w:rPr>
                    <w:t>Vous ne savez pas</w:t>
                  </w:r>
                </w:p>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i/>
                      <w:sz w:val="16"/>
                      <w:lang w:val="fr-FR"/>
                    </w:rPr>
                    <w:t>*</w:t>
                  </w:r>
                  <w:proofErr w:type="spellStart"/>
                  <w:r w:rsidRPr="00077FCB">
                    <w:rPr>
                      <w:i/>
                      <w:sz w:val="16"/>
                      <w:lang w:val="fr-FR"/>
                    </w:rPr>
                    <w:t>Fixed</w:t>
                  </w:r>
                  <w:proofErr w:type="spellEnd"/>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Tondeuse à gazon à conducteur marchant (hors robots)</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Tondeuse</w:t>
                  </w:r>
                  <w:proofErr w:type="spellEnd"/>
                  <w:r>
                    <w:rPr>
                      <w:rFonts w:eastAsia="Verdana" w:cs="Verdana"/>
                    </w:rPr>
                    <w:t xml:space="preserve"> </w:t>
                  </w:r>
                  <w:proofErr w:type="spellStart"/>
                  <w:r>
                    <w:rPr>
                      <w:rFonts w:eastAsia="Verdana" w:cs="Verdana"/>
                    </w:rPr>
                    <w:t>autoportée</w:t>
                  </w:r>
                  <w:proofErr w:type="spellEnd"/>
                  <w:r>
                    <w:rPr>
                      <w:rFonts w:eastAsia="Verdana" w:cs="Verdana"/>
                    </w:rPr>
                    <w:t xml:space="preserve"> (hors robots)</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Robot </w:t>
                  </w:r>
                  <w:proofErr w:type="spellStart"/>
                  <w:r>
                    <w:rPr>
                      <w:rFonts w:eastAsia="Verdana" w:cs="Verdana"/>
                    </w:rPr>
                    <w:t>tondeuse</w:t>
                  </w:r>
                  <w:proofErr w:type="spellEnd"/>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Nettoyeur</w:t>
                  </w:r>
                  <w:proofErr w:type="spellEnd"/>
                  <w:r>
                    <w:rPr>
                      <w:rFonts w:eastAsia="Verdana" w:cs="Verdana"/>
                    </w:rPr>
                    <w:t xml:space="preserve"> haute pression</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Taille haie sur secteur ou à moteur</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Taille</w:t>
                  </w:r>
                  <w:proofErr w:type="spellEnd"/>
                  <w:r>
                    <w:rPr>
                      <w:rFonts w:eastAsia="Verdana" w:cs="Verdana"/>
                    </w:rPr>
                    <w:t xml:space="preserve"> </w:t>
                  </w:r>
                  <w:proofErr w:type="spellStart"/>
                  <w:r>
                    <w:rPr>
                      <w:rFonts w:eastAsia="Verdana" w:cs="Verdana"/>
                    </w:rPr>
                    <w:t>haie</w:t>
                  </w:r>
                  <w:proofErr w:type="spellEnd"/>
                  <w:r>
                    <w:rPr>
                      <w:rFonts w:eastAsia="Verdana" w:cs="Verdana"/>
                    </w:rPr>
                    <w:t xml:space="preserve"> sur batterie</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Coupe bordures sur secteur ou à moteur</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Coupe bordures avec batterie</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Broyeur</w:t>
                  </w:r>
                  <w:proofErr w:type="spellEnd"/>
                  <w:r>
                    <w:rPr>
                      <w:rFonts w:eastAsia="Verdana" w:cs="Verdana"/>
                    </w:rPr>
                    <w:t xml:space="preserve"> de </w:t>
                  </w:r>
                  <w:proofErr w:type="spellStart"/>
                  <w:r>
                    <w:rPr>
                      <w:rFonts w:eastAsia="Verdana" w:cs="Verdana"/>
                    </w:rPr>
                    <w:t>végétaux</w:t>
                  </w:r>
                  <w:proofErr w:type="spellEnd"/>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Débroussailleuse sur secteur ou à moteur</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Débroussailleuse</w:t>
                  </w:r>
                  <w:proofErr w:type="spellEnd"/>
                  <w:r>
                    <w:rPr>
                      <w:rFonts w:eastAsia="Verdana" w:cs="Verdana"/>
                    </w:rPr>
                    <w:t xml:space="preserve"> sur batterie</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Tronçonneuse</w:t>
                  </w:r>
                  <w:proofErr w:type="spellEnd"/>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Elagueuse</w:t>
                  </w:r>
                  <w:proofErr w:type="spellEnd"/>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Motobineuse</w:t>
                  </w:r>
                  <w:proofErr w:type="spellEnd"/>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Scarificateur</w:t>
                  </w:r>
                  <w:proofErr w:type="spellEnd"/>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Motoculteur</w:t>
                  </w:r>
                  <w:proofErr w:type="spellEnd"/>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429"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B012 - D</w:t>
                        </w:r>
                        <w:proofErr w:type="gramStart"/>
                        <w:r w:rsidRPr="00077FCB">
                          <w:rPr>
                            <w:lang w:val="fr-FR"/>
                          </w:rPr>
                          <w:t>7:</w:t>
                        </w:r>
                        <w:proofErr w:type="gramEnd"/>
                        <w:r w:rsidRPr="00077FCB">
                          <w:rPr>
                            <w:lang w:val="fr-FR"/>
                          </w:rPr>
                          <w:t xml:space="preserve"> Bloc D7 : Outillages motorisés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B013 - D</w:t>
                        </w:r>
                        <w:proofErr w:type="gramStart"/>
                        <w:r w:rsidRPr="00077FCB">
                          <w:rPr>
                            <w:lang w:val="fr-FR"/>
                          </w:rPr>
                          <w:t>8:</w:t>
                        </w:r>
                        <w:proofErr w:type="gramEnd"/>
                        <w:r w:rsidRPr="00077FCB">
                          <w:rPr>
                            <w:lang w:val="fr-FR"/>
                          </w:rPr>
                          <w:t xml:space="preserve"> Bloc D8 : Pots et jardinières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RANDOMIZE</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Q115 - D8TXT: </w:t>
                  </w:r>
                  <w:proofErr w:type="spellStart"/>
                  <w:r>
                    <w:t>Texte</w:t>
                  </w:r>
                  <w:proofErr w:type="spellEnd"/>
                  <w:r>
                    <w:t xml:space="preserve"> D8</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Parlons maintenant des pots et jardinières à destination de vos espaces extérieurs (jardin, balcons, terrasses).</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Q116 - D8</w:t>
                  </w:r>
                  <w:proofErr w:type="gramStart"/>
                  <w:r w:rsidRPr="00077FCB">
                    <w:rPr>
                      <w:lang w:val="fr-FR"/>
                    </w:rPr>
                    <w:t>A:</w:t>
                  </w:r>
                  <w:proofErr w:type="gramEnd"/>
                  <w:r w:rsidRPr="00077FCB">
                    <w:rPr>
                      <w:lang w:val="fr-FR"/>
                    </w:rPr>
                    <w:t xml:space="preserve"> Achat de pots/jardinières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3</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Avez-vous</w:t>
                  </w:r>
                  <w:proofErr w:type="spellEnd"/>
                  <w:r>
                    <w:rPr>
                      <w:b/>
                    </w:rPr>
                    <w:t xml:space="preserve"> déjà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moins de deux ans</w:t>
                  </w: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plus de deux ans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Non, 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Un pot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Un bac</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Une jardinière</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carré</w:t>
                  </w:r>
                  <w:proofErr w:type="spellEnd"/>
                  <w:r>
                    <w:rPr>
                      <w:rFonts w:eastAsia="Verdana" w:cs="Verdana"/>
                    </w:rPr>
                    <w:t xml:space="preserve"> potager</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carré</w:t>
                  </w:r>
                  <w:proofErr w:type="spellEnd"/>
                  <w:r>
                    <w:rPr>
                      <w:rFonts w:eastAsia="Verdana" w:cs="Verdana"/>
                    </w:rPr>
                    <w:t xml:space="preserve"> à fleurs</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t xml:space="preserve">Ask only if </w:t>
                  </w:r>
                  <w:r>
                    <w:rPr>
                      <w:b/>
                    </w:rPr>
                    <w:t>Q116 - D8A</w:t>
                  </w:r>
                  <w:r>
                    <w:t xml:space="preserve"> ROW=1 &amp; COL=1 or </w:t>
                  </w:r>
                  <w:r>
                    <w:rPr>
                      <w:b/>
                    </w:rPr>
                    <w:t>Q116 - D8A</w:t>
                  </w:r>
                  <w:r>
                    <w:t xml:space="preserve"> ROW=2 &amp; COL=1 or </w:t>
                  </w:r>
                  <w:r>
                    <w:rPr>
                      <w:b/>
                    </w:rPr>
                    <w:t>Q116 - D8A</w:t>
                  </w:r>
                  <w:r>
                    <w:t xml:space="preserve"> ROW=3 &amp; COL=1 or </w:t>
                  </w:r>
                  <w:r>
                    <w:rPr>
                      <w:b/>
                    </w:rPr>
                    <w:t>Q116 - D8A</w:t>
                  </w:r>
                  <w:r>
                    <w:t xml:space="preserve"> ROW=4 &amp; COL=1 or </w:t>
                  </w:r>
                  <w:r>
                    <w:rPr>
                      <w:b/>
                    </w:rPr>
                    <w:t>Q116 - D8A</w:t>
                  </w:r>
                  <w:r>
                    <w:t xml:space="preserve"> ROW=5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Q117 - D8</w:t>
                  </w:r>
                  <w:proofErr w:type="gramStart"/>
                  <w:r w:rsidRPr="00077FCB">
                    <w:rPr>
                      <w:lang w:val="fr-FR"/>
                    </w:rPr>
                    <w:t>B:</w:t>
                  </w:r>
                  <w:proofErr w:type="gramEnd"/>
                  <w:r w:rsidRPr="00077FCB">
                    <w:rPr>
                      <w:lang w:val="fr-FR"/>
                    </w:rPr>
                    <w:t xml:space="preserve"> Lieux d'achat de pots/jardinières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5</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Où avez-vous acheté votre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37"/>
              <w:gridCol w:w="1441"/>
              <w:gridCol w:w="1238"/>
              <w:gridCol w:w="1191"/>
              <w:gridCol w:w="1215"/>
              <w:gridCol w:w="121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600" w:type="pct"/>
                </w:tcPr>
                <w:p w:rsidR="00432A25" w:rsidRDefault="00432A25">
                  <w:pPr>
                    <w:keepNext/>
                    <w:keepLines/>
                  </w:pP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Internet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Pot [DISPLAY IF CODE ROW 1 AND COLUMN 1 IN D8A]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Bac [DISPLAY IF CODE ROW 2 AND COLUMN 1 IN D8A]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Jardinière [DISPLAY IF CODE ROW 3 AND COLUMN 1 IN D8A]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Carré</w:t>
                  </w:r>
                  <w:proofErr w:type="spellEnd"/>
                  <w:r>
                    <w:rPr>
                      <w:rFonts w:eastAsia="Verdana" w:cs="Verdana"/>
                    </w:rPr>
                    <w:t xml:space="preserve"> potager [DISPLAY IF CODE ROW 4 AND COLUMN 1 IN D8A]</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Carré</w:t>
                  </w:r>
                  <w:proofErr w:type="spellEnd"/>
                  <w:r>
                    <w:rPr>
                      <w:rFonts w:eastAsia="Verdana" w:cs="Verdana"/>
                    </w:rPr>
                    <w:t xml:space="preserve"> à fleurs [DISPLAY IF CODE ROW 5 AND COLUMN 1 IN D8A]</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6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Q116 - D8A</w:t>
                  </w:r>
                  <w:r>
                    <w:t xml:space="preserve"> ROW=1 &amp; COL=1 or </w:t>
                  </w:r>
                  <w:r>
                    <w:rPr>
                      <w:b/>
                    </w:rPr>
                    <w:t>Q116 - D8A</w:t>
                  </w:r>
                  <w:r>
                    <w:t xml:space="preserve"> ROW=2 &amp; COL=1 or </w:t>
                  </w:r>
                  <w:r>
                    <w:rPr>
                      <w:b/>
                    </w:rPr>
                    <w:t>Q116 - D8A</w:t>
                  </w:r>
                  <w:r>
                    <w:t xml:space="preserve"> ROW=3 &amp; COL=1 or </w:t>
                  </w:r>
                  <w:r>
                    <w:rPr>
                      <w:b/>
                    </w:rPr>
                    <w:t>Q116 - D8A</w:t>
                  </w:r>
                  <w:r>
                    <w:t xml:space="preserve"> ROW=4 &amp; COL=1 or </w:t>
                  </w:r>
                  <w:r>
                    <w:rPr>
                      <w:b/>
                    </w:rPr>
                    <w:t>Q116 - D8A</w:t>
                  </w:r>
                  <w:r>
                    <w:t xml:space="preserve"> ROW=5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Q118 - D8</w:t>
                  </w:r>
                  <w:proofErr w:type="gramStart"/>
                  <w:r w:rsidRPr="00077FCB">
                    <w:rPr>
                      <w:lang w:val="fr-FR"/>
                    </w:rPr>
                    <w:t>C:</w:t>
                  </w:r>
                  <w:proofErr w:type="gramEnd"/>
                  <w:r w:rsidRPr="00077FCB">
                    <w:rPr>
                      <w:lang w:val="fr-FR"/>
                    </w:rPr>
                    <w:t xml:space="preserve"> Prix pots/jardinières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Multi coded</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Min = 1</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 prix, même approximatif, avez-vous payé votre … ?</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Normal</w:t>
                  </w:r>
                </w:p>
              </w:tc>
            </w:tr>
          </w:tbl>
          <w:p w:rsidR="00432A25" w:rsidRDefault="00432A25">
            <w:pPr>
              <w:keepNext/>
              <w:keepLines/>
            </w:pPr>
          </w:p>
        </w:tc>
      </w:tr>
      <w:tr w:rsidR="00432A25">
        <w:tc>
          <w:tcPr>
            <w:tcW w:w="5000" w:type="pct"/>
          </w:tcPr>
          <w:tbl>
            <w:tblPr>
              <w:tblStyle w:val="Answerlist"/>
              <w:tblW w:w="5000" w:type="pct"/>
              <w:tblCellMar>
                <w:bottom w:w="40" w:type="dxa"/>
              </w:tblCellMar>
              <w:tblLook w:val="04A0" w:firstRow="1" w:lastRow="0" w:firstColumn="1" w:lastColumn="0" w:noHBand="0" w:noVBand="1"/>
            </w:tblPr>
            <w:tblGrid>
              <w:gridCol w:w="952"/>
              <w:gridCol w:w="9515"/>
            </w:tblGrid>
            <w:tr w:rsidR="00432A25">
              <w:trPr>
                <w:trHeight w:val="200"/>
              </w:trPr>
              <w:tc>
                <w:tcPr>
                  <w:tcW w:w="250" w:type="pct"/>
                </w:tcPr>
                <w:p w:rsidR="00432A25" w:rsidRDefault="00204FF2">
                  <w:pPr>
                    <w:keepNext/>
                    <w:keepLines/>
                  </w:pPr>
                  <w:r>
                    <w:t>1</w:t>
                  </w:r>
                </w:p>
              </w:tc>
              <w:tc>
                <w:tcPr>
                  <w:tcW w:w="2500" w:type="pct"/>
                </w:tcPr>
                <w:p w:rsidR="00432A25" w:rsidRDefault="00204FF2">
                  <w:pPr>
                    <w:keepNext/>
                    <w:keepLines/>
                  </w:pPr>
                  <w:r>
                    <w:t>Pot [DISPLAY IF CODE ROW 1 AND COLUMN 1 IN D8A]</w:t>
                  </w:r>
                </w:p>
              </w:tc>
            </w:tr>
            <w:tr w:rsidR="00432A25">
              <w:trPr>
                <w:trHeight w:val="200"/>
              </w:trPr>
              <w:tc>
                <w:tcPr>
                  <w:tcW w:w="250" w:type="pct"/>
                </w:tcPr>
                <w:p w:rsidR="00432A25" w:rsidRDefault="00204FF2">
                  <w:pPr>
                    <w:keepNext/>
                    <w:keepLines/>
                  </w:pPr>
                  <w:r>
                    <w:t>2</w:t>
                  </w:r>
                </w:p>
              </w:tc>
              <w:tc>
                <w:tcPr>
                  <w:tcW w:w="2500" w:type="pct"/>
                </w:tcPr>
                <w:p w:rsidR="00432A25" w:rsidRDefault="00204FF2">
                  <w:pPr>
                    <w:keepNext/>
                    <w:keepLines/>
                  </w:pPr>
                  <w:r>
                    <w:t>Bac [DISPLAY IF CODE ROW 2 AND COLUMN 1 IN D8A]</w:t>
                  </w:r>
                </w:p>
              </w:tc>
            </w:tr>
            <w:tr w:rsidR="00432A25">
              <w:trPr>
                <w:trHeight w:val="200"/>
              </w:trPr>
              <w:tc>
                <w:tcPr>
                  <w:tcW w:w="250" w:type="pct"/>
                </w:tcPr>
                <w:p w:rsidR="00432A25" w:rsidRDefault="00204FF2">
                  <w:pPr>
                    <w:keepNext/>
                    <w:keepLines/>
                  </w:pPr>
                  <w:r>
                    <w:t>3</w:t>
                  </w:r>
                </w:p>
              </w:tc>
              <w:tc>
                <w:tcPr>
                  <w:tcW w:w="2500" w:type="pct"/>
                </w:tcPr>
                <w:p w:rsidR="00432A25" w:rsidRDefault="00204FF2">
                  <w:pPr>
                    <w:keepNext/>
                    <w:keepLines/>
                  </w:pPr>
                  <w:r>
                    <w:t>Jardinière [DISPLAY IF CODE ROW 3 AND COLUMN 1 IN D8A]</w:t>
                  </w:r>
                </w:p>
              </w:tc>
            </w:tr>
            <w:tr w:rsidR="00432A25">
              <w:trPr>
                <w:trHeight w:val="200"/>
              </w:trPr>
              <w:tc>
                <w:tcPr>
                  <w:tcW w:w="250" w:type="pct"/>
                </w:tcPr>
                <w:p w:rsidR="00432A25" w:rsidRDefault="00204FF2">
                  <w:pPr>
                    <w:keepNext/>
                    <w:keepLines/>
                  </w:pPr>
                  <w:r>
                    <w:t>4</w:t>
                  </w:r>
                </w:p>
              </w:tc>
              <w:tc>
                <w:tcPr>
                  <w:tcW w:w="2500" w:type="pct"/>
                </w:tcPr>
                <w:p w:rsidR="00432A25" w:rsidRDefault="00204FF2">
                  <w:pPr>
                    <w:keepNext/>
                    <w:keepLines/>
                  </w:pPr>
                  <w:proofErr w:type="spellStart"/>
                  <w:r>
                    <w:t>Carré</w:t>
                  </w:r>
                  <w:proofErr w:type="spellEnd"/>
                  <w:r>
                    <w:t xml:space="preserve"> potager [DISPLAY IF CODE ROW 4 AND COLUMN 1 IN D8A]</w:t>
                  </w:r>
                </w:p>
              </w:tc>
            </w:tr>
            <w:tr w:rsidR="00432A25">
              <w:trPr>
                <w:trHeight w:val="200"/>
              </w:trPr>
              <w:tc>
                <w:tcPr>
                  <w:tcW w:w="250" w:type="pct"/>
                </w:tcPr>
                <w:p w:rsidR="00432A25" w:rsidRDefault="00204FF2">
                  <w:pPr>
                    <w:keepNext/>
                    <w:keepLines/>
                  </w:pPr>
                  <w:r>
                    <w:t>5</w:t>
                  </w:r>
                </w:p>
              </w:tc>
              <w:tc>
                <w:tcPr>
                  <w:tcW w:w="2500" w:type="pct"/>
                </w:tcPr>
                <w:p w:rsidR="00432A25" w:rsidRDefault="00204FF2">
                  <w:pPr>
                    <w:keepNext/>
                    <w:keepLines/>
                  </w:pPr>
                  <w:proofErr w:type="spellStart"/>
                  <w:r>
                    <w:t>Carré</w:t>
                  </w:r>
                  <w:proofErr w:type="spellEnd"/>
                  <w:r>
                    <w:t xml:space="preserve"> à fleurs [DISPLAY IF CODE ROW 5 AND COLUMN 1 IN D8A]</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WATCH OUT FOR CODES IN ITEMS</w:t>
                  </w:r>
                </w:p>
                <w:p w:rsidR="00432A25" w:rsidRDefault="00432A25">
                  <w:pPr>
                    <w:keepNext/>
                    <w:keepLines/>
                  </w:pPr>
                </w:p>
                <w:p w:rsidR="00432A25" w:rsidRDefault="00204FF2">
                  <w:pPr>
                    <w:keepNext/>
                    <w:keepLines/>
                  </w:pPr>
                  <w:r>
                    <w:t>ENTER NUMERIC BOX FOR EACH ANSWER, AND WRITE "Euros" JUST BESIDE NUMERIC BOXES</w:t>
                  </w:r>
                </w:p>
                <w:p w:rsidR="00432A25" w:rsidRDefault="00204FF2">
                  <w:pPr>
                    <w:keepNext/>
                    <w:keepLines/>
                  </w:pPr>
                  <w:r w:rsidRPr="00077FCB">
                    <w:rPr>
                      <w:lang w:val="fr-FR"/>
                    </w:rPr>
                    <w:t xml:space="preserve">FOR EXEMPLE : "Barbecue à charbon : … </w:t>
                  </w:r>
                  <w:r>
                    <w:t>Euros</w:t>
                  </w:r>
                </w:p>
                <w:p w:rsidR="00432A25" w:rsidRDefault="00204FF2">
                  <w:pPr>
                    <w:keepNext/>
                    <w:keepLines/>
                  </w:pPr>
                  <w:r>
                    <w:t xml:space="preserve">Barbecue </w:t>
                  </w:r>
                  <w:proofErr w:type="spellStart"/>
                  <w:proofErr w:type="gramStart"/>
                  <w:r>
                    <w:t>électrique</w:t>
                  </w:r>
                  <w:proofErr w:type="spellEnd"/>
                  <w:r>
                    <w:t xml:space="preserve"> :</w:t>
                  </w:r>
                  <w:proofErr w:type="gramEnd"/>
                  <w:r>
                    <w:t xml:space="preserve"> … Euros</w:t>
                  </w:r>
                </w:p>
                <w:p w:rsidR="00432A25" w:rsidRDefault="00204FF2">
                  <w:pPr>
                    <w:keepNext/>
                    <w:keepLines/>
                  </w:pPr>
                  <w:r>
                    <w:t xml:space="preserve">Barbecue à </w:t>
                  </w:r>
                  <w:proofErr w:type="spellStart"/>
                  <w:proofErr w:type="gramStart"/>
                  <w:r>
                    <w:t>gaz</w:t>
                  </w:r>
                  <w:proofErr w:type="spellEnd"/>
                  <w:r>
                    <w:t xml:space="preserve"> :</w:t>
                  </w:r>
                  <w:proofErr w:type="gramEnd"/>
                  <w:r>
                    <w:t xml:space="preserve"> … Euros</w:t>
                  </w:r>
                </w:p>
                <w:p w:rsidR="00432A25" w:rsidRDefault="00204FF2">
                  <w:pPr>
                    <w:keepNext/>
                    <w:keepLines/>
                  </w:pPr>
                  <w:proofErr w:type="spellStart"/>
                  <w:proofErr w:type="gramStart"/>
                  <w:r>
                    <w:t>Plancha</w:t>
                  </w:r>
                  <w:proofErr w:type="spellEnd"/>
                  <w:r>
                    <w:t xml:space="preserve"> :</w:t>
                  </w:r>
                  <w:proofErr w:type="gramEnd"/>
                  <w:r>
                    <w:t xml:space="preserve"> … Euros</w:t>
                  </w:r>
                </w:p>
                <w:p w:rsidR="00432A25" w:rsidRDefault="00432A25">
                  <w:pPr>
                    <w:keepNext/>
                    <w:keepLines/>
                  </w:pP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Q119 - D8</w:t>
                  </w:r>
                  <w:proofErr w:type="gramStart"/>
                  <w:r w:rsidRPr="00077FCB">
                    <w:rPr>
                      <w:lang w:val="fr-FR"/>
                    </w:rPr>
                    <w:t>G:</w:t>
                  </w:r>
                  <w:proofErr w:type="gramEnd"/>
                  <w:r w:rsidRPr="00077FCB">
                    <w:rPr>
                      <w:lang w:val="fr-FR"/>
                    </w:rPr>
                    <w:t xml:space="preserve"> Intention d'achat pots/jardinière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avez-vous l’intention d’acheter l’année prochaine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r>
                    <w:t xml:space="preserve"> pas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r>
                    <w:t xml:space="preserve"> pas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Un pot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Un bac</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Une jardinière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carré</w:t>
                  </w:r>
                  <w:proofErr w:type="spellEnd"/>
                  <w:r>
                    <w:rPr>
                      <w:rFonts w:eastAsia="Verdana" w:cs="Verdana"/>
                    </w:rPr>
                    <w:t xml:space="preserve"> potager</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Un </w:t>
                  </w:r>
                  <w:proofErr w:type="spellStart"/>
                  <w:r>
                    <w:rPr>
                      <w:rFonts w:eastAsia="Verdana" w:cs="Verdana"/>
                    </w:rPr>
                    <w:t>carré</w:t>
                  </w:r>
                  <w:proofErr w:type="spellEnd"/>
                  <w:r>
                    <w:rPr>
                      <w:rFonts w:eastAsia="Verdana" w:cs="Verdana"/>
                    </w:rPr>
                    <w:t xml:space="preserve"> à fleurs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Q120 - D8</w:t>
                  </w:r>
                  <w:proofErr w:type="gramStart"/>
                  <w:r w:rsidRPr="00077FCB">
                    <w:rPr>
                      <w:lang w:val="fr-FR"/>
                    </w:rPr>
                    <w:t>H:</w:t>
                  </w:r>
                  <w:proofErr w:type="gramEnd"/>
                  <w:r w:rsidRPr="00077FCB">
                    <w:rPr>
                      <w:lang w:val="fr-FR"/>
                    </w:rPr>
                    <w:t xml:space="preserve"> Critères pour pot/jardinière</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8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Quels sont pour vous les 3 critères de choix les plus importants lors de l’achat d’un pot, d’un bac ou d’une jardinière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1er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2ème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3ème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pPr>
                  <w:r>
                    <w:t>Le prix</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disponibilité</w:t>
                  </w:r>
                  <w:proofErr w:type="spellEnd"/>
                  <w:r>
                    <w:rPr>
                      <w:rFonts w:eastAsia="Verdana" w:cs="Verdana"/>
                    </w:rPr>
                    <w:t xml:space="preserve"> </w:t>
                  </w:r>
                  <w:proofErr w:type="spellStart"/>
                  <w:r>
                    <w:rPr>
                      <w:rFonts w:eastAsia="Verdana" w:cs="Verdana"/>
                    </w:rPr>
                    <w:t>en</w:t>
                  </w:r>
                  <w:proofErr w:type="spellEnd"/>
                  <w:r>
                    <w:rPr>
                      <w:rFonts w:eastAsia="Verdana" w:cs="Verdana"/>
                    </w:rPr>
                    <w:t xml:space="preserve"> </w:t>
                  </w:r>
                  <w:proofErr w:type="spellStart"/>
                  <w:r>
                    <w:rPr>
                      <w:rFonts w:eastAsia="Verdana" w:cs="Verdana"/>
                    </w:rPr>
                    <w:t>magasin</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rapidité</w:t>
                  </w:r>
                  <w:proofErr w:type="spellEnd"/>
                  <w:r>
                    <w:rPr>
                      <w:rFonts w:eastAsia="Verdana" w:cs="Verdana"/>
                    </w:rPr>
                    <w:t xml:space="preserve"> de livraison</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conseils</w:t>
                  </w:r>
                  <w:proofErr w:type="spellEnd"/>
                  <w:r>
                    <w:rPr>
                      <w:rFonts w:eastAsia="Verdana" w:cs="Verdana"/>
                    </w:rPr>
                    <w:t xml:space="preserve"> </w:t>
                  </w:r>
                  <w:proofErr w:type="spellStart"/>
                  <w:r>
                    <w:rPr>
                      <w:rFonts w:eastAsia="Verdana" w:cs="Verdana"/>
                    </w:rPr>
                    <w:t>donnés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La </w:t>
                  </w:r>
                  <w:proofErr w:type="spellStart"/>
                  <w:r>
                    <w:rPr>
                      <w:rFonts w:eastAsia="Verdana" w:cs="Verdana"/>
                    </w:rPr>
                    <w:t>qualité</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recommandations</w:t>
                  </w:r>
                  <w:proofErr w:type="spellEnd"/>
                  <w:r>
                    <w:rPr>
                      <w:rFonts w:eastAsia="Verdana" w:cs="Verdana"/>
                    </w:rPr>
                    <w:t xml:space="preserve"> de </w:t>
                  </w:r>
                  <w:proofErr w:type="spellStart"/>
                  <w:r>
                    <w:rPr>
                      <w:rFonts w:eastAsia="Verdana" w:cs="Verdana"/>
                    </w:rPr>
                    <w:t>proches</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proofErr w:type="spellStart"/>
                  <w:r>
                    <w:rPr>
                      <w:rFonts w:eastAsia="Verdana" w:cs="Verdana"/>
                    </w:rPr>
                    <w:t>L’esthétique</w:t>
                  </w:r>
                  <w:proofErr w:type="spellEnd"/>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Les </w:t>
                  </w:r>
                  <w:proofErr w:type="spellStart"/>
                  <w:r>
                    <w:rPr>
                      <w:rFonts w:eastAsia="Verdana" w:cs="Verdana"/>
                    </w:rPr>
                    <w:t>caractéristiques</w:t>
                  </w:r>
                  <w:proofErr w:type="spellEnd"/>
                  <w:r>
                    <w:rPr>
                      <w:rFonts w:eastAsia="Verdana" w:cs="Verdana"/>
                    </w:rPr>
                    <w:t xml:space="preserve"> du </w:t>
                  </w:r>
                  <w:proofErr w:type="spellStart"/>
                  <w:r>
                    <w:rPr>
                      <w:rFonts w:eastAsia="Verdana" w:cs="Verdana"/>
                    </w:rPr>
                    <w:t>produit</w:t>
                  </w:r>
                  <w:proofErr w:type="spellEnd"/>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PLEASE USE RANKING GRID 1 TO 3 ONLY</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B013 - D</w:t>
                        </w:r>
                        <w:proofErr w:type="gramStart"/>
                        <w:r w:rsidRPr="00077FCB">
                          <w:rPr>
                            <w:lang w:val="fr-FR"/>
                          </w:rPr>
                          <w:t>8:</w:t>
                        </w:r>
                        <w:proofErr w:type="gramEnd"/>
                        <w:r w:rsidRPr="00077FCB">
                          <w:rPr>
                            <w:lang w:val="fr-FR"/>
                          </w:rPr>
                          <w:t xml:space="preserve"> Bloc D8 : Pots et jardinières</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B014 - D</w:t>
                        </w:r>
                        <w:proofErr w:type="gramStart"/>
                        <w:r w:rsidRPr="00077FCB">
                          <w:rPr>
                            <w:lang w:val="fr-FR"/>
                          </w:rPr>
                          <w:t>9:</w:t>
                        </w:r>
                        <w:proofErr w:type="gramEnd"/>
                        <w:r w:rsidRPr="00077FCB">
                          <w:rPr>
                            <w:lang w:val="fr-FR"/>
                          </w:rPr>
                          <w:t xml:space="preserve"> Bloc D9 : Produits d'entretien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Begin block</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221"/>
                  </w:tblGrid>
                  <w:tr w:rsidR="00432A25">
                    <w:trPr>
                      <w:trHeight w:val="200"/>
                    </w:trPr>
                    <w:tc>
                      <w:tcPr>
                        <w:tcW w:w="5000" w:type="pct"/>
                      </w:tcPr>
                      <w:p w:rsidR="00432A25" w:rsidRDefault="00204FF2">
                        <w:pPr>
                          <w:keepNext/>
                          <w:keepLines/>
                        </w:pPr>
                        <w:r>
                          <w:rPr>
                            <w:b/>
                          </w:rPr>
                          <w:t>Scripter notes:</w:t>
                        </w:r>
                        <w:r>
                          <w:t xml:space="preserve"> RANDOMIZE</w:t>
                        </w:r>
                      </w:p>
                    </w:tc>
                  </w:tr>
                </w:tbl>
                <w:p w:rsidR="00432A25" w:rsidRDefault="00432A25">
                  <w:pPr>
                    <w:keepNext/>
                    <w:keepLines/>
                  </w:pPr>
                </w:p>
              </w:tc>
            </w:tr>
          </w:tbl>
          <w:p w:rsidR="00432A25" w:rsidRDefault="00432A25"/>
          <w:p w:rsidR="00432A25" w:rsidRDefault="00432A25"/>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Text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t xml:space="preserve">Q121 - D9TXT: </w:t>
                  </w:r>
                  <w:proofErr w:type="spellStart"/>
                  <w:r>
                    <w:t>Texte</w:t>
                  </w:r>
                  <w:proofErr w:type="spellEnd"/>
                  <w:r>
                    <w:t xml:space="preserve"> D9</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Text</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Parlons maintenant des produits d’entretien à destination de vos espaces extérieurs (jardin, balcons, terrasses).</w:t>
                  </w:r>
                </w:p>
              </w:tc>
            </w:tr>
          </w:tbl>
          <w:p w:rsidR="00432A25" w:rsidRPr="00077FCB" w:rsidRDefault="00432A25">
            <w:pPr>
              <w:keepNext/>
              <w:keepLines/>
              <w:rPr>
                <w:lang w:val="fr-FR"/>
              </w:rPr>
            </w:pPr>
          </w:p>
        </w:tc>
      </w:tr>
    </w:tbl>
    <w:p w:rsidR="00432A25" w:rsidRPr="00077FCB" w:rsidRDefault="00432A25">
      <w:pPr>
        <w:rPr>
          <w:lang w:val="fr-FR"/>
        </w:rPr>
      </w:pPr>
    </w:p>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Q122 - D9</w:t>
                  </w:r>
                  <w:proofErr w:type="gramStart"/>
                  <w:r w:rsidRPr="00077FCB">
                    <w:rPr>
                      <w:lang w:val="fr-FR"/>
                    </w:rPr>
                    <w:t>A:</w:t>
                  </w:r>
                  <w:proofErr w:type="gramEnd"/>
                  <w:r w:rsidRPr="00077FCB">
                    <w:rPr>
                      <w:lang w:val="fr-FR"/>
                    </w:rPr>
                    <w:t xml:space="preserve"> Achat de produits d'entretien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3</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Avez-vous</w:t>
                  </w:r>
                  <w:proofErr w:type="spellEnd"/>
                  <w:r>
                    <w:rPr>
                      <w:b/>
                    </w:rPr>
                    <w:t xml:space="preserve"> déjà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moins de deux ans</w:t>
                  </w:r>
                </w:p>
              </w:tc>
              <w:tc>
                <w:tcPr>
                  <w:tcW w:w="1000" w:type="pct"/>
                </w:tcPr>
                <w:p w:rsidR="00432A25" w:rsidRPr="00077FCB" w:rsidRDefault="00204FF2">
                  <w:pPr>
                    <w:keepNext/>
                    <w:keepLines/>
                    <w:cnfStyle w:val="000000000000" w:firstRow="0" w:lastRow="0" w:firstColumn="0" w:lastColumn="0" w:oddVBand="0" w:evenVBand="0" w:oddHBand="0" w:evenHBand="0" w:firstRowFirstColumn="0" w:firstRowLastColumn="0" w:lastRowFirstColumn="0" w:lastRowLastColumn="0"/>
                    <w:rPr>
                      <w:lang w:val="fr-FR"/>
                    </w:rPr>
                  </w:pPr>
                  <w:r w:rsidRPr="00077FCB">
                    <w:rPr>
                      <w:lang w:val="fr-FR"/>
                    </w:rPr>
                    <w:t>Oui, il y a plus de deux ans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Non, jamais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 xml:space="preserve">Des produits d’entretien pour les barbecues et planchas </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le mobilier en bois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le mobilier en PVC ou en métal</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les terrasses en bois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sols (pierre, carrelage)</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Filter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lastRenderedPageBreak/>
                    <w:t xml:space="preserve">Ask only if </w:t>
                  </w:r>
                  <w:r>
                    <w:rPr>
                      <w:b/>
                    </w:rPr>
                    <w:t>Q122 - D9A</w:t>
                  </w:r>
                  <w:r>
                    <w:t xml:space="preserve"> ROW=1 &amp; COL=1 or </w:t>
                  </w:r>
                  <w:r>
                    <w:rPr>
                      <w:b/>
                    </w:rPr>
                    <w:t>Q122 - D9A</w:t>
                  </w:r>
                  <w:r>
                    <w:t xml:space="preserve"> ROW=2 &amp; COL=1 or </w:t>
                  </w:r>
                  <w:r>
                    <w:rPr>
                      <w:b/>
                    </w:rPr>
                    <w:t>Q122 - D9A</w:t>
                  </w:r>
                  <w:r>
                    <w:t xml:space="preserve"> ROW=3 &amp; COL=1 or </w:t>
                  </w:r>
                  <w:r>
                    <w:rPr>
                      <w:b/>
                    </w:rPr>
                    <w:t>Q122 - D9A</w:t>
                  </w:r>
                  <w:r>
                    <w:t xml:space="preserve"> ROW=4 &amp; COL=1 or </w:t>
                  </w:r>
                  <w:r>
                    <w:rPr>
                      <w:b/>
                    </w:rPr>
                    <w:t>Q122 - D9A</w:t>
                  </w:r>
                  <w:r>
                    <w:t xml:space="preserve"> ROW=5 &amp; COL=1</w:t>
                  </w:r>
                </w:p>
              </w:tc>
            </w:tr>
          </w:tbl>
          <w:p w:rsidR="00432A25" w:rsidRDefault="00432A25">
            <w:pPr>
              <w:keepNext/>
              <w:keepLines/>
            </w:pPr>
          </w:p>
        </w:tc>
      </w:tr>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Q123 - D9</w:t>
                  </w:r>
                  <w:proofErr w:type="gramStart"/>
                  <w:r w:rsidRPr="00077FCB">
                    <w:rPr>
                      <w:lang w:val="fr-FR"/>
                    </w:rPr>
                    <w:t>B:</w:t>
                  </w:r>
                  <w:proofErr w:type="gramEnd"/>
                  <w:r w:rsidRPr="00077FCB">
                    <w:rPr>
                      <w:lang w:val="fr-FR"/>
                    </w:rPr>
                    <w:t xml:space="preserve"> Lieux d'achat de produits d'entretien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6</w:t>
                  </w:r>
                </w:p>
              </w:tc>
            </w:tr>
          </w:tbl>
          <w:p w:rsidR="00432A25" w:rsidRDefault="00432A25">
            <w:pPr>
              <w:keepNext/>
              <w:keepLines/>
            </w:pPr>
          </w:p>
        </w:tc>
      </w:tr>
      <w:tr w:rsidR="00432A25">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proofErr w:type="spellStart"/>
                  <w:r>
                    <w:rPr>
                      <w:b/>
                    </w:rPr>
                    <w:t>Où</w:t>
                  </w:r>
                  <w:proofErr w:type="spellEnd"/>
                  <w:r>
                    <w:rPr>
                      <w:b/>
                    </w:rPr>
                    <w:t xml:space="preserve"> </w:t>
                  </w:r>
                  <w:proofErr w:type="spellStart"/>
                  <w:r>
                    <w:rPr>
                      <w:b/>
                    </w:rPr>
                    <w:t>avez-vous</w:t>
                  </w:r>
                  <w:proofErr w:type="spellEnd"/>
                  <w:r>
                    <w:rPr>
                      <w:b/>
                    </w:rPr>
                    <w:t xml:space="preserve"> </w:t>
                  </w:r>
                  <w:proofErr w:type="spellStart"/>
                  <w:r>
                    <w:rPr>
                      <w:b/>
                    </w:rPr>
                    <w:t>acheté</w:t>
                  </w:r>
                  <w:proofErr w:type="spellEnd"/>
                  <w:r>
                    <w:rPr>
                      <w:b/>
                    </w:rPr>
                    <w:t xml:space="preserve"> </w:t>
                  </w:r>
                  <w:proofErr w:type="gramStart"/>
                  <w:r>
                    <w:rPr>
                      <w:b/>
                    </w:rPr>
                    <w:t>… ?</w:t>
                  </w:r>
                  <w:proofErr w:type="gramEnd"/>
                </w:p>
              </w:tc>
            </w:tr>
          </w:tbl>
          <w:p w:rsidR="00432A25" w:rsidRDefault="00432A25">
            <w:pPr>
              <w:keepNext/>
              <w:keepLines/>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Random</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056"/>
              <w:gridCol w:w="1441"/>
              <w:gridCol w:w="1238"/>
              <w:gridCol w:w="997"/>
              <w:gridCol w:w="853"/>
              <w:gridCol w:w="926"/>
              <w:gridCol w:w="92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500" w:type="pct"/>
                </w:tcPr>
                <w:p w:rsidR="00432A25" w:rsidRDefault="00432A25">
                  <w:pPr>
                    <w:keepNext/>
                    <w:keepLines/>
                  </w:pP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 xml:space="preserve">Grande surface </w:t>
                  </w:r>
                  <w:proofErr w:type="spellStart"/>
                  <w:r>
                    <w:t>alimentaire</w:t>
                  </w:r>
                  <w:proofErr w:type="spellEnd"/>
                  <w:r>
                    <w:t xml:space="preserve"> (</w:t>
                  </w:r>
                  <w:proofErr w:type="spellStart"/>
                  <w:r>
                    <w:t>supermarché</w:t>
                  </w:r>
                  <w:proofErr w:type="spellEnd"/>
                  <w:r>
                    <w:t xml:space="preserve">, </w:t>
                  </w:r>
                  <w:proofErr w:type="spellStart"/>
                  <w:r>
                    <w:t>hypermarché</w:t>
                  </w:r>
                  <w:proofErr w:type="spellEnd"/>
                  <w:r>
                    <w:t xml:space="preserve"> …)</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Grande surface de bricolage (Castorama, …)</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Jardinerie</w:t>
                  </w:r>
                  <w:proofErr w:type="spellEnd"/>
                  <w:r>
                    <w:t xml:space="preserve"> (Truffaut, </w:t>
                  </w:r>
                  <w:proofErr w:type="spellStart"/>
                  <w:r>
                    <w:t>Jardiland</w:t>
                  </w:r>
                  <w:proofErr w:type="spellEnd"/>
                  <w:r>
                    <w:t xml:space="preserve"> …)</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Amazon</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Autres</w:t>
                  </w:r>
                  <w:proofErr w:type="spellEnd"/>
                  <w:r>
                    <w:t xml:space="preserve"> sites internet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i/>
                      <w:sz w:val="16"/>
                    </w:rPr>
                  </w:pPr>
                  <w:proofErr w:type="spellStart"/>
                  <w:r>
                    <w:t>Autres</w:t>
                  </w:r>
                  <w:proofErr w:type="spellEnd"/>
                </w:p>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rPr>
                      <w:i/>
                      <w:sz w:val="16"/>
                    </w:rPr>
                    <w:t>*Fixed</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Vos produits d’entretien pour les barbecues et planchas [DISPLAY IF CODE ROW 1 AND COLUMN 1 IN D9A]</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Vos produits d’entretien pour le mobilier en bois [DISPLAY IF CODE ROW 2 AND COLUMN 1 IN D9A]</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Vos produits d’entretien pour le mobilier en PVC ou en métal [DISPLAY IF CODE ROW 3 AND COLUMN 1 IN D9A]</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Vos produits d’entretien pour les terrasses en bois [DISPLAY IF CODE ROW 4 AND COLUMN 1 IN D9A]</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Default="00204FF2">
                  <w:pPr>
                    <w:keepNext/>
                    <w:keepLines/>
                    <w:rPr>
                      <w:rFonts w:eastAsia="Verdana" w:cs="Verdana"/>
                    </w:rPr>
                  </w:pPr>
                  <w:r>
                    <w:rPr>
                      <w:rFonts w:eastAsia="Verdana" w:cs="Verdana"/>
                    </w:rPr>
                    <w:t xml:space="preserve">Vos </w:t>
                  </w:r>
                  <w:proofErr w:type="spellStart"/>
                  <w:r>
                    <w:rPr>
                      <w:rFonts w:eastAsia="Verdana" w:cs="Verdana"/>
                    </w:rPr>
                    <w:t>produits</w:t>
                  </w:r>
                  <w:proofErr w:type="spellEnd"/>
                  <w:r>
                    <w:rPr>
                      <w:rFonts w:eastAsia="Verdana" w:cs="Verdana"/>
                    </w:rPr>
                    <w:t xml:space="preserve"> </w:t>
                  </w:r>
                  <w:proofErr w:type="spellStart"/>
                  <w:r>
                    <w:rPr>
                      <w:rFonts w:eastAsia="Verdana" w:cs="Verdana"/>
                    </w:rPr>
                    <w:t>d’entretien</w:t>
                  </w:r>
                  <w:proofErr w:type="spellEnd"/>
                  <w:r>
                    <w:rPr>
                      <w:rFonts w:eastAsia="Verdana" w:cs="Verdana"/>
                    </w:rPr>
                    <w:t xml:space="preserve"> pour sols (</w:t>
                  </w:r>
                  <w:proofErr w:type="spellStart"/>
                  <w:r>
                    <w:rPr>
                      <w:rFonts w:eastAsia="Verdana" w:cs="Verdana"/>
                    </w:rPr>
                    <w:t>pierre</w:t>
                  </w:r>
                  <w:proofErr w:type="spellEnd"/>
                  <w:r>
                    <w:rPr>
                      <w:rFonts w:eastAsia="Verdana" w:cs="Verdana"/>
                    </w:rPr>
                    <w:t xml:space="preserve">, </w:t>
                  </w:r>
                  <w:proofErr w:type="spellStart"/>
                  <w:r>
                    <w:rPr>
                      <w:rFonts w:eastAsia="Verdana" w:cs="Verdana"/>
                    </w:rPr>
                    <w:t>carrelage</w:t>
                  </w:r>
                  <w:proofErr w:type="spellEnd"/>
                  <w:r>
                    <w:rPr>
                      <w:rFonts w:eastAsia="Verdana" w:cs="Verdana"/>
                    </w:rPr>
                    <w:t>) [DISPLAY IF CODE ROW 5 AND COLUMN 1 IN D9A]</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5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ONLY SHOW ITEMS CODED 1 AT D2A</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Q124 - D9</w:t>
                  </w:r>
                  <w:proofErr w:type="gramStart"/>
                  <w:r w:rsidRPr="00077FCB">
                    <w:rPr>
                      <w:lang w:val="fr-FR"/>
                    </w:rPr>
                    <w:t>G:</w:t>
                  </w:r>
                  <w:proofErr w:type="gramEnd"/>
                  <w:r w:rsidRPr="00077FCB">
                    <w:rPr>
                      <w:lang w:val="fr-FR"/>
                    </w:rPr>
                    <w:t xml:space="preserve"> Intention d'achat produits d'entretien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4</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Dans quelle mesure avez-vous l’intention d’acheter l’année prochaine …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4"/>
              <w:gridCol w:w="1565"/>
              <w:gridCol w:w="1566"/>
              <w:gridCol w:w="1566"/>
              <w:gridCol w:w="1566"/>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750" w:type="pct"/>
                </w:tcPr>
                <w:p w:rsidR="00432A25" w:rsidRDefault="00432A25">
                  <w:pPr>
                    <w:keepNext/>
                    <w:keepLines/>
                  </w:pP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Probablement</w:t>
                  </w:r>
                  <w:proofErr w:type="spellEnd"/>
                  <w:r>
                    <w:t xml:space="preserve"> pas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Certainement</w:t>
                  </w:r>
                  <w:proofErr w:type="spellEnd"/>
                  <w:r>
                    <w:t xml:space="preserve"> pas</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Des produits d’entretien pour les barbecues et planchas</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le mobilier en bois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le mobilier en PVC ou en métal</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les terrasses en bois</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sols (pierre, carrelage)</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75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bl>
    <w:p w:rsidR="00432A25" w:rsidRDefault="00432A25"/>
    <w:tbl>
      <w:tblPr>
        <w:tblStyle w:val="ContentItem"/>
        <w:tblW w:w="5000" w:type="pct"/>
        <w:tblLook w:val="04A0" w:firstRow="1" w:lastRow="0" w:firstColumn="1" w:lastColumn="0" w:noHBand="0" w:noVBand="1"/>
      </w:tblPr>
      <w:tblGrid>
        <w:gridCol w:w="10467"/>
      </w:tblGrid>
      <w:tr w:rsidR="00432A25">
        <w:tc>
          <w:tcPr>
            <w:tcW w:w="5000" w:type="pct"/>
          </w:tcPr>
          <w:tbl>
            <w:tblPr>
              <w:tblStyle w:val="QuestionHeader"/>
              <w:tblW w:w="5000" w:type="pct"/>
              <w:tblCellMar>
                <w:bottom w:w="40" w:type="dxa"/>
              </w:tblCellMar>
              <w:tblLook w:val="04A0" w:firstRow="1" w:lastRow="0" w:firstColumn="1" w:lastColumn="0" w:noHBand="0" w:noVBand="1"/>
            </w:tblPr>
            <w:tblGrid>
              <w:gridCol w:w="7327"/>
              <w:gridCol w:w="3140"/>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lastRenderedPageBreak/>
                    <w:t>Q125 - D9</w:t>
                  </w:r>
                  <w:proofErr w:type="gramStart"/>
                  <w:r w:rsidRPr="00077FCB">
                    <w:rPr>
                      <w:lang w:val="fr-FR"/>
                    </w:rPr>
                    <w:t>H:</w:t>
                  </w:r>
                  <w:proofErr w:type="gramEnd"/>
                  <w:r w:rsidRPr="00077FCB">
                    <w:rPr>
                      <w:lang w:val="fr-FR"/>
                    </w:rPr>
                    <w:t xml:space="preserve"> Critères pour produits d'entretien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Matrix</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Not back | Number of rows: 5 | Number of columns: 3</w:t>
                  </w:r>
                </w:p>
              </w:tc>
            </w:tr>
          </w:tbl>
          <w:p w:rsidR="00432A25" w:rsidRDefault="00432A25">
            <w:pPr>
              <w:keepNext/>
              <w:keepLines/>
            </w:pPr>
          </w:p>
        </w:tc>
      </w:tr>
      <w:tr w:rsidR="00432A25" w:rsidRPr="00077FCB">
        <w:tc>
          <w:tcPr>
            <w:tcW w:w="5000" w:type="pct"/>
          </w:tcPr>
          <w:tbl>
            <w:tblPr>
              <w:tblStyle w:val="QuestionText"/>
              <w:tblW w:w="5000" w:type="pct"/>
              <w:tblCellMar>
                <w:bottom w:w="40" w:type="dxa"/>
              </w:tblCellMar>
              <w:tblLook w:val="04A0" w:firstRow="1" w:lastRow="0" w:firstColumn="1" w:lastColumn="0" w:noHBand="0" w:noVBand="1"/>
            </w:tblPr>
            <w:tblGrid>
              <w:gridCol w:w="10467"/>
            </w:tblGrid>
            <w:tr w:rsidR="00432A25" w:rsidRPr="00077FCB">
              <w:trPr>
                <w:trHeight w:val="200"/>
              </w:trPr>
              <w:tc>
                <w:tcPr>
                  <w:tcW w:w="5000" w:type="pct"/>
                </w:tcPr>
                <w:p w:rsidR="00432A25" w:rsidRPr="00077FCB" w:rsidRDefault="00204FF2">
                  <w:pPr>
                    <w:keepNext/>
                    <w:keepLines/>
                    <w:rPr>
                      <w:lang w:val="fr-FR"/>
                    </w:rPr>
                  </w:pPr>
                  <w:r w:rsidRPr="00077FCB">
                    <w:rPr>
                      <w:b/>
                      <w:lang w:val="fr-FR"/>
                    </w:rPr>
                    <w:t>Quels sont pour vous les 3 critères de choix les plus importants lors de l’achat de produits d’entretien à destination de vos espaces extérieurs (jardin, balcons, terrasses) ?</w:t>
                  </w:r>
                </w:p>
              </w:tc>
            </w:tr>
          </w:tbl>
          <w:p w:rsidR="00432A25" w:rsidRPr="00077FCB" w:rsidRDefault="00432A25">
            <w:pPr>
              <w:keepNext/>
              <w:keepLines/>
              <w:rPr>
                <w:lang w:val="fr-FR"/>
              </w:rPr>
            </w:pPr>
          </w:p>
        </w:tc>
      </w:tr>
      <w:tr w:rsidR="00432A25" w:rsidRPr="00077FCB">
        <w:tc>
          <w:tcPr>
            <w:tcW w:w="5000" w:type="pct"/>
          </w:tcPr>
          <w:tbl>
            <w:tblPr>
              <w:tblStyle w:val="InstructionText"/>
              <w:tblW w:w="5000" w:type="pct"/>
              <w:tblCellMar>
                <w:bottom w:w="40" w:type="dxa"/>
              </w:tblCellMar>
              <w:tblLook w:val="04A0" w:firstRow="1" w:lastRow="0" w:firstColumn="1" w:lastColumn="0" w:noHBand="0" w:noVBand="1"/>
            </w:tblPr>
            <w:tblGrid>
              <w:gridCol w:w="10437"/>
            </w:tblGrid>
            <w:tr w:rsidR="00432A25" w:rsidRPr="00077FCB">
              <w:trPr>
                <w:trHeight w:val="200"/>
              </w:trPr>
              <w:tc>
                <w:tcPr>
                  <w:tcW w:w="5000" w:type="pct"/>
                </w:tcPr>
                <w:p w:rsidR="00432A25" w:rsidRPr="00077FCB" w:rsidRDefault="00204FF2">
                  <w:pPr>
                    <w:keepNext/>
                    <w:keepLines/>
                    <w:rPr>
                      <w:lang w:val="fr-FR"/>
                    </w:rPr>
                  </w:pPr>
                  <w:r w:rsidRPr="00077FCB">
                    <w:rPr>
                      <w:i/>
                      <w:lang w:val="fr-FR"/>
                    </w:rPr>
                    <w:t>Une seule réponse par proposition</w:t>
                  </w:r>
                </w:p>
              </w:tc>
            </w:tr>
          </w:tbl>
          <w:p w:rsidR="00432A25" w:rsidRPr="00077FCB" w:rsidRDefault="00432A25">
            <w:pPr>
              <w:keepNext/>
              <w:keepLines/>
              <w:rPr>
                <w:lang w:val="fr-FR"/>
              </w:rPr>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Rows: Random | Columns: Normal</w:t>
                  </w:r>
                </w:p>
              </w:tc>
            </w:tr>
          </w:tbl>
          <w:p w:rsidR="00432A25" w:rsidRDefault="00432A25">
            <w:pPr>
              <w:keepNext/>
              <w:keepLines/>
            </w:pPr>
          </w:p>
        </w:tc>
      </w:tr>
      <w:tr w:rsidR="00432A25">
        <w:tc>
          <w:tcPr>
            <w:tcW w:w="5000" w:type="pct"/>
          </w:tcPr>
          <w:tbl>
            <w:tblPr>
              <w:tblStyle w:val="Properties"/>
              <w:tblW w:w="5000" w:type="pct"/>
              <w:tblCellMar>
                <w:bottom w:w="40" w:type="dxa"/>
              </w:tblCellMar>
              <w:tblLook w:val="04A0" w:firstRow="1" w:lastRow="0" w:firstColumn="1" w:lastColumn="0" w:noHBand="0" w:noVBand="1"/>
            </w:tblPr>
            <w:tblGrid>
              <w:gridCol w:w="10467"/>
            </w:tblGrid>
            <w:tr w:rsidR="00432A25">
              <w:trPr>
                <w:trHeight w:val="200"/>
              </w:trPr>
              <w:tc>
                <w:tcPr>
                  <w:tcW w:w="5000" w:type="pct"/>
                </w:tcPr>
                <w:p w:rsidR="00432A25" w:rsidRDefault="00204FF2">
                  <w:pPr>
                    <w:keepNext/>
                    <w:keepLines/>
                  </w:pPr>
                  <w:r>
                    <w:t>Rendered as Dynamic Grid</w:t>
                  </w:r>
                </w:p>
              </w:tc>
            </w:tr>
          </w:tbl>
          <w:p w:rsidR="00432A25" w:rsidRDefault="00432A25">
            <w:pPr>
              <w:keepNext/>
              <w:keepLines/>
            </w:pPr>
          </w:p>
        </w:tc>
      </w:tr>
      <w:tr w:rsidR="00432A25">
        <w:tc>
          <w:tcPr>
            <w:tcW w:w="5000" w:type="pct"/>
          </w:tcPr>
          <w:tbl>
            <w:tblPr>
              <w:tblStyle w:val="RowsAndColumns"/>
              <w:tblW w:w="5000" w:type="pct"/>
              <w:tblCellMar>
                <w:bottom w:w="40" w:type="dxa"/>
              </w:tblCellMar>
              <w:tblLook w:val="04A0" w:firstRow="1" w:lastRow="0" w:firstColumn="1" w:lastColumn="0" w:noHBand="0" w:noVBand="1"/>
            </w:tblPr>
            <w:tblGrid>
              <w:gridCol w:w="4176"/>
              <w:gridCol w:w="2087"/>
              <w:gridCol w:w="2087"/>
              <w:gridCol w:w="2087"/>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1000" w:type="pct"/>
                </w:tcPr>
                <w:p w:rsidR="00432A25" w:rsidRDefault="00432A25">
                  <w:pPr>
                    <w:keepNext/>
                    <w:keepLines/>
                  </w:pP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1er </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2ème</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proofErr w:type="spellStart"/>
                  <w:r>
                    <w:t>En</w:t>
                  </w:r>
                  <w:proofErr w:type="spellEnd"/>
                  <w:r>
                    <w:t xml:space="preserve"> 3ème</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lang w:val="fr-FR"/>
                    </w:rPr>
                  </w:pPr>
                  <w:r w:rsidRPr="00077FCB">
                    <w:rPr>
                      <w:lang w:val="fr-FR"/>
                    </w:rPr>
                    <w:t>Des produits d’entretien pour les barbecues et planchas</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le mobilier en bois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le mobilier en PVC ou en métal</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les terrasses en bois</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rPr>
                      <w:rFonts w:eastAsia="Verdana" w:cs="Verdana"/>
                    </w:rPr>
                  </w:pPr>
                  <w:r>
                    <w:rPr>
                      <w:rFonts w:ascii="Wingdings" w:eastAsia="Wingdings" w:hAnsi="Wingdings" w:cs="Wingdings"/>
                      <w:sz w:val="24"/>
                    </w:rPr>
                    <w:t></w:t>
                  </w:r>
                </w:p>
              </w:tc>
            </w:tr>
            <w:tr w:rsidR="00432A25" w:rsidTr="00432A25">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0" w:type="pct"/>
                </w:tcPr>
                <w:p w:rsidR="00432A25" w:rsidRPr="00077FCB" w:rsidRDefault="00204FF2">
                  <w:pPr>
                    <w:keepNext/>
                    <w:keepLines/>
                    <w:rPr>
                      <w:rFonts w:eastAsia="Verdana" w:cs="Verdana"/>
                      <w:lang w:val="fr-FR"/>
                    </w:rPr>
                  </w:pPr>
                  <w:r w:rsidRPr="00077FCB">
                    <w:rPr>
                      <w:rFonts w:eastAsia="Verdana" w:cs="Verdana"/>
                      <w:lang w:val="fr-FR"/>
                    </w:rPr>
                    <w:t>Des produits d’entretien pour sols (pierre, carrelage)</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c>
                <w:tcPr>
                  <w:tcW w:w="1000" w:type="pct"/>
                </w:tcPr>
                <w:p w:rsidR="00432A25" w:rsidRDefault="00204FF2">
                  <w:pPr>
                    <w:keepNext/>
                    <w:keepLines/>
                    <w:cnfStyle w:val="000000010000" w:firstRow="0" w:lastRow="0" w:firstColumn="0" w:lastColumn="0" w:oddVBand="0" w:evenVBand="0" w:oddHBand="0" w:evenHBand="1" w:firstRowFirstColumn="0" w:firstRowLastColumn="0" w:lastRowFirstColumn="0" w:lastRowLastColumn="0"/>
                    <w:rPr>
                      <w:rFonts w:eastAsia="Verdana" w:cs="Verdana"/>
                    </w:rPr>
                  </w:pPr>
                  <w:r>
                    <w:rPr>
                      <w:rFonts w:ascii="Wingdings" w:eastAsia="Wingdings" w:hAnsi="Wingdings" w:cs="Wingdings"/>
                      <w:sz w:val="24"/>
                    </w:rPr>
                    <w:t></w:t>
                  </w:r>
                </w:p>
              </w:tc>
            </w:tr>
          </w:tbl>
          <w:p w:rsidR="00432A25" w:rsidRDefault="00432A25">
            <w:pPr>
              <w:keepNext/>
              <w:keepLines/>
            </w:pPr>
          </w:p>
        </w:tc>
      </w:tr>
      <w:tr w:rsidR="00432A25">
        <w:tc>
          <w:tcPr>
            <w:tcW w:w="5000" w:type="pct"/>
          </w:tcPr>
          <w:tbl>
            <w:tblPr>
              <w:tblStyle w:val="Notes"/>
              <w:tblW w:w="5000" w:type="pct"/>
              <w:tblCellMar>
                <w:bottom w:w="40" w:type="dxa"/>
              </w:tblCellMar>
              <w:tblLook w:val="04A0" w:firstRow="1" w:lastRow="0" w:firstColumn="1" w:lastColumn="0" w:noHBand="0" w:noVBand="1"/>
            </w:tblPr>
            <w:tblGrid>
              <w:gridCol w:w="10437"/>
            </w:tblGrid>
            <w:tr w:rsidR="00432A25">
              <w:trPr>
                <w:trHeight w:val="200"/>
              </w:trPr>
              <w:tc>
                <w:tcPr>
                  <w:tcW w:w="5000" w:type="pct"/>
                </w:tcPr>
                <w:p w:rsidR="00432A25" w:rsidRDefault="00204FF2">
                  <w:pPr>
                    <w:keepNext/>
                    <w:keepLines/>
                  </w:pPr>
                  <w:r>
                    <w:rPr>
                      <w:b/>
                    </w:rPr>
                    <w:t>Scripter notes:</w:t>
                  </w:r>
                  <w:r>
                    <w:t xml:space="preserve"> PLEASE USE RANKING GRID 1 TO 3 ONLY</w:t>
                  </w:r>
                </w:p>
              </w:tc>
            </w:tr>
          </w:tbl>
          <w:p w:rsidR="00432A25" w:rsidRDefault="00432A25">
            <w:pPr>
              <w:keepNext/>
              <w:keepLines/>
            </w:pPr>
          </w:p>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Pr="00077FCB" w:rsidRDefault="00204FF2">
                        <w:pPr>
                          <w:keepNext/>
                          <w:keepLines/>
                          <w:rPr>
                            <w:lang w:val="fr-FR"/>
                          </w:rPr>
                        </w:pPr>
                        <w:r w:rsidRPr="00077FCB">
                          <w:rPr>
                            <w:lang w:val="fr-FR"/>
                          </w:rPr>
                          <w:t>B014 - D</w:t>
                        </w:r>
                        <w:proofErr w:type="gramStart"/>
                        <w:r w:rsidRPr="00077FCB">
                          <w:rPr>
                            <w:lang w:val="fr-FR"/>
                          </w:rPr>
                          <w:t>9:</w:t>
                        </w:r>
                        <w:proofErr w:type="gramEnd"/>
                        <w:r w:rsidRPr="00077FCB">
                          <w:rPr>
                            <w:lang w:val="fr-FR"/>
                          </w:rPr>
                          <w:t xml:space="preserve"> Bloc D9 : Produits d'entretien</w:t>
                        </w:r>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tbl>
      <w:tblPr>
        <w:tblStyle w:val="TranslationTable"/>
        <w:tblW w:w="5000" w:type="pct"/>
        <w:tblLook w:val="04A0" w:firstRow="1" w:lastRow="0" w:firstColumn="1" w:lastColumn="0" w:noHBand="0" w:noVBand="1"/>
      </w:tblPr>
      <w:tblGrid>
        <w:gridCol w:w="10467"/>
      </w:tblGrid>
      <w:tr w:rsidR="00432A25">
        <w:trPr>
          <w:trHeight w:val="200"/>
        </w:trPr>
        <w:tc>
          <w:tcPr>
            <w:tcW w:w="5000" w:type="pct"/>
          </w:tcPr>
          <w:tbl>
            <w:tblPr>
              <w:tblStyle w:val="ContentItem"/>
              <w:tblW w:w="5000" w:type="pct"/>
              <w:tblLook w:val="04A0" w:firstRow="1" w:lastRow="0" w:firstColumn="1" w:lastColumn="0" w:noHBand="0" w:noVBand="1"/>
            </w:tblPr>
            <w:tblGrid>
              <w:gridCol w:w="10251"/>
            </w:tblGrid>
            <w:tr w:rsidR="00432A25">
              <w:tc>
                <w:tcPr>
                  <w:tcW w:w="5000" w:type="pct"/>
                </w:tcPr>
                <w:tbl>
                  <w:tblPr>
                    <w:tblStyle w:val="BlockHeader"/>
                    <w:tblW w:w="5000" w:type="pct"/>
                    <w:tblCellMar>
                      <w:bottom w:w="40" w:type="dxa"/>
                    </w:tblCellMar>
                    <w:tblLook w:val="04A0" w:firstRow="1" w:lastRow="0" w:firstColumn="1" w:lastColumn="0" w:noHBand="0" w:noVBand="1"/>
                  </w:tblPr>
                  <w:tblGrid>
                    <w:gridCol w:w="7176"/>
                    <w:gridCol w:w="3075"/>
                  </w:tblGrid>
                  <w:tr w:rsidR="00432A25" w:rsidTr="00432A25">
                    <w:trPr>
                      <w:trHeight w:val="200"/>
                    </w:trPr>
                    <w:tc>
                      <w:tcPr>
                        <w:cnfStyle w:val="001000000000" w:firstRow="0" w:lastRow="0" w:firstColumn="1" w:lastColumn="0" w:oddVBand="0" w:evenVBand="0" w:oddHBand="0" w:evenHBand="0" w:firstRowFirstColumn="0" w:firstRowLastColumn="0" w:lastRowFirstColumn="0" w:lastRowLastColumn="0"/>
                        <w:tcW w:w="3500" w:type="pct"/>
                      </w:tcPr>
                      <w:p w:rsidR="00432A25" w:rsidRDefault="00204FF2">
                        <w:pPr>
                          <w:keepNext/>
                          <w:keepLines/>
                        </w:pPr>
                        <w:r w:rsidRPr="00077FCB">
                          <w:rPr>
                            <w:lang w:val="fr-FR"/>
                          </w:rPr>
                          <w:t xml:space="preserve">B005 - </w:t>
                        </w:r>
                        <w:proofErr w:type="gramStart"/>
                        <w:r w:rsidRPr="00077FCB">
                          <w:rPr>
                            <w:lang w:val="fr-FR"/>
                          </w:rPr>
                          <w:t>D:</w:t>
                        </w:r>
                        <w:proofErr w:type="gramEnd"/>
                        <w:r w:rsidRPr="00077FCB">
                          <w:rPr>
                            <w:lang w:val="fr-FR"/>
                          </w:rPr>
                          <w:t xml:space="preserve"> Bloc D : Quels équipements possédés ? </w:t>
                        </w:r>
                        <w:proofErr w:type="spellStart"/>
                        <w:r>
                          <w:t>Achetés</w:t>
                        </w:r>
                        <w:proofErr w:type="spellEnd"/>
                        <w:r>
                          <w:t xml:space="preserve"> </w:t>
                        </w:r>
                        <w:proofErr w:type="spellStart"/>
                        <w:proofErr w:type="gramStart"/>
                        <w:r>
                          <w:t>récemment</w:t>
                        </w:r>
                        <w:proofErr w:type="spellEnd"/>
                        <w:r>
                          <w:t xml:space="preserve"> ?</w:t>
                        </w:r>
                        <w:proofErr w:type="gramEnd"/>
                      </w:p>
                    </w:tc>
                    <w:tc>
                      <w:tcPr>
                        <w:tcW w:w="1500" w:type="pct"/>
                      </w:tcPr>
                      <w:p w:rsidR="00432A25" w:rsidRDefault="00204FF2">
                        <w:pPr>
                          <w:keepNext/>
                          <w:keepLines/>
                          <w:cnfStyle w:val="000000000000" w:firstRow="0" w:lastRow="0" w:firstColumn="0" w:lastColumn="0" w:oddVBand="0" w:evenVBand="0" w:oddHBand="0" w:evenHBand="0" w:firstRowFirstColumn="0" w:firstRowLastColumn="0" w:lastRowFirstColumn="0" w:lastRowLastColumn="0"/>
                        </w:pPr>
                        <w:r>
                          <w:t>End block</w:t>
                        </w:r>
                      </w:p>
                    </w:tc>
                  </w:tr>
                </w:tbl>
                <w:p w:rsidR="00432A25" w:rsidRDefault="00432A25">
                  <w:pPr>
                    <w:keepNext/>
                    <w:keepLines/>
                  </w:pPr>
                </w:p>
              </w:tc>
            </w:tr>
          </w:tbl>
          <w:p w:rsidR="00432A25" w:rsidRDefault="00432A25"/>
          <w:p w:rsidR="00432A25" w:rsidRDefault="00432A25"/>
        </w:tc>
      </w:tr>
    </w:tbl>
    <w:p w:rsidR="00432A25" w:rsidRDefault="00432A25"/>
    <w:p w:rsidR="00432A25" w:rsidRDefault="00432A25"/>
    <w:sectPr w:rsidR="00432A25">
      <w:pgSz w:w="11907" w:h="16840" w:code="9"/>
      <w:pgMar w:top="720" w:right="720" w:bottom="720" w:left="720" w:header="573" w:footer="567"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embedRegular r:id="rId1" w:fontKey="{84426B82-BDCA-4652-8F4F-810BD8B45BEC}"/>
    <w:embedBold r:id="rId2" w:fontKey="{E4C6E8C9-B647-4878-8B13-DB276C30576F}"/>
    <w:embedItalic r:id="rId3" w:fontKey="{F36A3853-3383-4828-AFF0-3C33DD1C18F1}"/>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embedRegular r:id="rId4" w:fontKey="{0D9CDACC-F64B-4015-B86C-68E6F9E2BCD5}"/>
  </w:font>
  <w:font w:name="SimHei">
    <w:altName w:val="黑体"/>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D2DB82"/>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2478776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6E58A9C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1D6620E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52A4DB9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B201B2"/>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00009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40252C"/>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E4755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DE788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C56A0F72"/>
    <w:lvl w:ilvl="0">
      <w:start w:val="1"/>
      <w:numFmt w:val="none"/>
      <w:suff w:val="nothing"/>
      <w:lvlText w:val=""/>
      <w:lvlJc w:val="left"/>
      <w:pPr>
        <w:ind w:left="0" w:firstLine="0"/>
      </w:pPr>
      <w:rPr>
        <w:rFonts w:hint="default"/>
      </w:rPr>
    </w:lvl>
    <w:lvl w:ilvl="1">
      <w:start w:val="1"/>
      <w:numFmt w:val="decimal"/>
      <w:pStyle w:val="Titre2"/>
      <w:lvlText w:val="%2"/>
      <w:lvlJc w:val="left"/>
      <w:pPr>
        <w:ind w:left="0" w:firstLine="0"/>
      </w:pPr>
      <w:rPr>
        <w:rFonts w:hint="default"/>
      </w:rPr>
    </w:lvl>
    <w:lvl w:ilvl="2">
      <w:start w:val="1"/>
      <w:numFmt w:val="decimal"/>
      <w:pStyle w:val="Titre3"/>
      <w:lvlText w:val="%2.%3"/>
      <w:lvlJc w:val="left"/>
      <w:pPr>
        <w:ind w:left="0" w:firstLine="0"/>
      </w:pPr>
      <w:rPr>
        <w:rFonts w:hint="default"/>
      </w:rPr>
    </w:lvl>
    <w:lvl w:ilvl="3">
      <w:start w:val="1"/>
      <w:numFmt w:val="decimal"/>
      <w:pStyle w:val="Titre4"/>
      <w:lvlText w:val="%2.%3.%4"/>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decimal"/>
      <w:pStyle w:val="Titre9"/>
      <w:lvlText w:val="Bijlage %9"/>
      <w:lvlJc w:val="left"/>
      <w:pPr>
        <w:ind w:left="0" w:firstLine="0"/>
      </w:pPr>
      <w:rPr>
        <w:rFont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9"/>
  </w:num>
  <w:num w:numId="10">
    <w:abstractNumId w:val="9"/>
  </w:num>
  <w:num w:numId="11">
    <w:abstractNumId w:val="7"/>
  </w:num>
  <w:num w:numId="12">
    <w:abstractNumId w:val="7"/>
  </w:num>
  <w:num w:numId="13">
    <w:abstractNumId w:val="6"/>
  </w:num>
  <w:num w:numId="14">
    <w:abstractNumId w:val="6"/>
  </w:num>
  <w:num w:numId="15">
    <w:abstractNumId w:val="5"/>
  </w:num>
  <w:num w:numId="16">
    <w:abstractNumId w:val="5"/>
  </w:num>
  <w:num w:numId="17">
    <w:abstractNumId w:val="4"/>
  </w:num>
  <w:num w:numId="18">
    <w:abstractNumId w:val="4"/>
  </w:num>
  <w:num w:numId="19">
    <w:abstractNumId w:val="8"/>
  </w:num>
  <w:num w:numId="20">
    <w:abstractNumId w:val="8"/>
  </w:num>
  <w:num w:numId="21">
    <w:abstractNumId w:val="3"/>
  </w:num>
  <w:num w:numId="22">
    <w:abstractNumId w:val="3"/>
  </w:num>
  <w:num w:numId="23">
    <w:abstractNumId w:val="2"/>
  </w:num>
  <w:num w:numId="24">
    <w:abstractNumId w:val="2"/>
  </w:num>
  <w:num w:numId="25">
    <w:abstractNumId w:val="1"/>
  </w:num>
  <w:num w:numId="26">
    <w:abstractNumId w:val="1"/>
  </w:num>
  <w:num w:numId="27">
    <w:abstractNumId w:val="0"/>
  </w:num>
  <w:num w:numId="28">
    <w:abstractNumId w:val="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embedSystemFonts/>
  <w:saveSubsetFonts/>
  <w:proofState w:spelling="clean" w:grammar="clean"/>
  <w:defaultTabStop w:val="45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25"/>
    <w:rsid w:val="00077FCB"/>
    <w:rsid w:val="00204FF2"/>
    <w:rsid w:val="00432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AA48"/>
  <w15:docId w15:val="{7EBE051D-7271-4BF6-9807-9CFE7EDE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Arial"/>
        <w:sz w:val="18"/>
        <w:szCs w:val="18"/>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62E5"/>
    <w:pPr>
      <w:tabs>
        <w:tab w:val="right" w:pos="709"/>
        <w:tab w:val="left" w:pos="851"/>
      </w:tabs>
      <w:autoSpaceDE w:val="0"/>
      <w:autoSpaceDN w:val="0"/>
      <w:spacing w:after="0" w:line="240" w:lineRule="auto"/>
    </w:pPr>
  </w:style>
  <w:style w:type="paragraph" w:styleId="Titre1">
    <w:name w:val="heading 1"/>
    <w:basedOn w:val="Normal"/>
    <w:next w:val="Normal"/>
    <w:link w:val="Titre1Car"/>
    <w:uiPriority w:val="9"/>
    <w:qFormat/>
    <w:rsid w:val="00515BD1"/>
    <w:pPr>
      <w:keepNext/>
      <w:pageBreakBefore/>
      <w:tabs>
        <w:tab w:val="clear" w:pos="709"/>
      </w:tabs>
      <w:autoSpaceDE/>
      <w:autoSpaceDN/>
      <w:spacing w:after="560"/>
      <w:ind w:left="851"/>
      <w:outlineLvl w:val="0"/>
    </w:pPr>
    <w:rPr>
      <w:rFonts w:cs="Times New Roman"/>
      <w:b/>
      <w:sz w:val="32"/>
    </w:rPr>
  </w:style>
  <w:style w:type="paragraph" w:styleId="Titre2">
    <w:name w:val="heading 2"/>
    <w:basedOn w:val="Normal"/>
    <w:next w:val="Normal"/>
    <w:link w:val="Titre2Car"/>
    <w:qFormat/>
    <w:rsid w:val="00515BD1"/>
    <w:pPr>
      <w:keepNext/>
      <w:pageBreakBefore/>
      <w:numPr>
        <w:ilvl w:val="1"/>
        <w:numId w:val="36"/>
      </w:numPr>
      <w:tabs>
        <w:tab w:val="clear" w:pos="709"/>
      </w:tabs>
      <w:autoSpaceDE/>
      <w:autoSpaceDN/>
      <w:spacing w:after="560" w:line="260" w:lineRule="exact"/>
      <w:outlineLvl w:val="1"/>
    </w:pPr>
    <w:rPr>
      <w:rFonts w:cs="Times New Roman"/>
      <w:b/>
      <w:sz w:val="32"/>
    </w:rPr>
  </w:style>
  <w:style w:type="paragraph" w:styleId="Titre3">
    <w:name w:val="heading 3"/>
    <w:basedOn w:val="Normal"/>
    <w:next w:val="Normal"/>
    <w:link w:val="Titre3Car"/>
    <w:qFormat/>
    <w:rsid w:val="00515BD1"/>
    <w:pPr>
      <w:keepNext/>
      <w:numPr>
        <w:ilvl w:val="2"/>
        <w:numId w:val="36"/>
      </w:numPr>
      <w:tabs>
        <w:tab w:val="clear" w:pos="709"/>
      </w:tabs>
      <w:autoSpaceDE/>
      <w:autoSpaceDN/>
      <w:spacing w:before="280" w:after="280"/>
      <w:outlineLvl w:val="2"/>
    </w:pPr>
    <w:rPr>
      <w:rFonts w:cs="Times New Roman"/>
      <w:b/>
      <w:sz w:val="26"/>
    </w:rPr>
  </w:style>
  <w:style w:type="paragraph" w:styleId="Titre4">
    <w:name w:val="heading 4"/>
    <w:basedOn w:val="Normal"/>
    <w:next w:val="Normal"/>
    <w:link w:val="Titre4Car"/>
    <w:qFormat/>
    <w:rsid w:val="00515BD1"/>
    <w:pPr>
      <w:keepNext/>
      <w:numPr>
        <w:ilvl w:val="3"/>
        <w:numId w:val="36"/>
      </w:numPr>
      <w:tabs>
        <w:tab w:val="clear" w:pos="709"/>
      </w:tabs>
      <w:autoSpaceDE/>
      <w:autoSpaceDN/>
      <w:spacing w:before="280" w:line="260" w:lineRule="exact"/>
      <w:outlineLvl w:val="3"/>
    </w:pPr>
    <w:rPr>
      <w:rFonts w:cs="Times New Roman"/>
      <w:b/>
    </w:rPr>
  </w:style>
  <w:style w:type="paragraph" w:styleId="Titre5">
    <w:name w:val="heading 5"/>
    <w:basedOn w:val="Normal"/>
    <w:next w:val="Normal"/>
    <w:link w:val="Titre5Car"/>
    <w:qFormat/>
    <w:rsid w:val="00515BD1"/>
    <w:pPr>
      <w:keepNext/>
      <w:numPr>
        <w:ilvl w:val="4"/>
        <w:numId w:val="36"/>
      </w:numPr>
      <w:tabs>
        <w:tab w:val="clear" w:pos="709"/>
      </w:tabs>
      <w:autoSpaceDE/>
      <w:autoSpaceDN/>
      <w:spacing w:before="280" w:line="260" w:lineRule="exact"/>
      <w:outlineLvl w:val="4"/>
    </w:pPr>
    <w:rPr>
      <w:rFonts w:cs="Times New Roman"/>
      <w:i/>
    </w:rPr>
  </w:style>
  <w:style w:type="paragraph" w:styleId="Titre6">
    <w:name w:val="heading 6"/>
    <w:basedOn w:val="Normal"/>
    <w:next w:val="Normal"/>
    <w:link w:val="Titre6Car"/>
    <w:qFormat/>
    <w:rsid w:val="00515BD1"/>
    <w:pPr>
      <w:numPr>
        <w:ilvl w:val="5"/>
        <w:numId w:val="36"/>
      </w:numPr>
      <w:tabs>
        <w:tab w:val="clear" w:pos="709"/>
      </w:tabs>
      <w:autoSpaceDE/>
      <w:autoSpaceDN/>
      <w:spacing w:line="260" w:lineRule="exact"/>
      <w:outlineLvl w:val="5"/>
    </w:pPr>
    <w:rPr>
      <w:rFonts w:cs="Times New Roman"/>
    </w:rPr>
  </w:style>
  <w:style w:type="paragraph" w:styleId="Titre7">
    <w:name w:val="heading 7"/>
    <w:basedOn w:val="Normal"/>
    <w:next w:val="Normal"/>
    <w:link w:val="Titre7Car"/>
    <w:qFormat/>
    <w:rsid w:val="00515BD1"/>
    <w:pPr>
      <w:numPr>
        <w:ilvl w:val="6"/>
        <w:numId w:val="36"/>
      </w:numPr>
      <w:tabs>
        <w:tab w:val="clear" w:pos="709"/>
      </w:tabs>
      <w:autoSpaceDE/>
      <w:autoSpaceDN/>
      <w:spacing w:line="260" w:lineRule="exact"/>
      <w:outlineLvl w:val="6"/>
    </w:pPr>
    <w:rPr>
      <w:rFonts w:cs="Times New Roman"/>
    </w:rPr>
  </w:style>
  <w:style w:type="paragraph" w:styleId="Titre8">
    <w:name w:val="heading 8"/>
    <w:basedOn w:val="Normal"/>
    <w:next w:val="Normal"/>
    <w:link w:val="Titre8Car"/>
    <w:qFormat/>
    <w:rsid w:val="00515BD1"/>
    <w:pPr>
      <w:numPr>
        <w:ilvl w:val="7"/>
        <w:numId w:val="36"/>
      </w:numPr>
      <w:tabs>
        <w:tab w:val="clear" w:pos="709"/>
      </w:tabs>
      <w:autoSpaceDE/>
      <w:autoSpaceDN/>
      <w:spacing w:line="260" w:lineRule="exact"/>
      <w:outlineLvl w:val="7"/>
    </w:pPr>
    <w:rPr>
      <w:rFonts w:cs="Times New Roman"/>
    </w:rPr>
  </w:style>
  <w:style w:type="paragraph" w:styleId="Titre9">
    <w:name w:val="heading 9"/>
    <w:basedOn w:val="Normal"/>
    <w:next w:val="Normal"/>
    <w:link w:val="Titre9Car"/>
    <w:qFormat/>
    <w:rsid w:val="00515BD1"/>
    <w:pPr>
      <w:keepNext/>
      <w:pageBreakBefore/>
      <w:numPr>
        <w:ilvl w:val="8"/>
        <w:numId w:val="36"/>
      </w:numPr>
      <w:tabs>
        <w:tab w:val="clear" w:pos="709"/>
      </w:tabs>
      <w:autoSpaceDE/>
      <w:autoSpaceDN/>
      <w:spacing w:before="280" w:after="280" w:line="260" w:lineRule="exact"/>
      <w:outlineLvl w:val="8"/>
    </w:pPr>
    <w:rPr>
      <w:rFonts w:cs="Times New Roman"/>
      <w:b/>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5BD1"/>
    <w:pPr>
      <w:tabs>
        <w:tab w:val="clear" w:pos="709"/>
        <w:tab w:val="center" w:pos="4153"/>
        <w:tab w:val="right" w:pos="8306"/>
      </w:tabs>
      <w:autoSpaceDE/>
      <w:autoSpaceDN/>
    </w:pPr>
    <w:rPr>
      <w:rFonts w:cs="Times New Roman"/>
    </w:rPr>
  </w:style>
  <w:style w:type="character" w:customStyle="1" w:styleId="En-tteCar">
    <w:name w:val="En-tête Car"/>
    <w:basedOn w:val="Policepardfaut"/>
    <w:link w:val="En-tte"/>
    <w:rsid w:val="00515BD1"/>
    <w:rPr>
      <w:rFonts w:ascii="Arial" w:hAnsi="Arial" w:cs="Times New Roman"/>
      <w:sz w:val="20"/>
      <w:szCs w:val="20"/>
      <w:lang w:val="nl-NL"/>
    </w:rPr>
  </w:style>
  <w:style w:type="paragraph" w:styleId="Pieddepage">
    <w:name w:val="footer"/>
    <w:basedOn w:val="Normal"/>
    <w:link w:val="PieddepageCar"/>
    <w:uiPriority w:val="99"/>
    <w:rsid w:val="00515BD1"/>
    <w:pPr>
      <w:tabs>
        <w:tab w:val="clear" w:pos="709"/>
      </w:tabs>
      <w:autoSpaceDE/>
      <w:autoSpaceDN/>
      <w:spacing w:line="260" w:lineRule="exact"/>
    </w:pPr>
    <w:rPr>
      <w:rFonts w:cs="Times New Roman"/>
    </w:rPr>
  </w:style>
  <w:style w:type="character" w:customStyle="1" w:styleId="PieddepageCar">
    <w:name w:val="Pied de page Car"/>
    <w:basedOn w:val="Policepardfaut"/>
    <w:link w:val="Pieddepage"/>
    <w:uiPriority w:val="99"/>
    <w:rsid w:val="00515BD1"/>
    <w:rPr>
      <w:rFonts w:ascii="Arial" w:hAnsi="Arial" w:cs="Times New Roman"/>
      <w:sz w:val="18"/>
      <w:szCs w:val="20"/>
      <w:lang w:val="nl-NL"/>
    </w:rPr>
  </w:style>
  <w:style w:type="paragraph" w:styleId="Normalcentr">
    <w:name w:val="Block Text"/>
    <w:basedOn w:val="Normal"/>
    <w:rsid w:val="00515BD1"/>
    <w:pPr>
      <w:tabs>
        <w:tab w:val="clear" w:pos="709"/>
      </w:tabs>
      <w:autoSpaceDE/>
      <w:autoSpaceDN/>
      <w:spacing w:after="120" w:line="260" w:lineRule="exact"/>
      <w:ind w:left="1440" w:right="1440"/>
    </w:pPr>
    <w:rPr>
      <w:rFonts w:cs="Times New Roman"/>
    </w:rPr>
  </w:style>
  <w:style w:type="paragraph" w:styleId="Corpsdetexte">
    <w:name w:val="Body Text"/>
    <w:basedOn w:val="Normal"/>
    <w:link w:val="CorpsdetexteCar"/>
    <w:rsid w:val="00515BD1"/>
    <w:pPr>
      <w:tabs>
        <w:tab w:val="clear" w:pos="709"/>
      </w:tabs>
      <w:autoSpaceDE/>
      <w:autoSpaceDN/>
      <w:spacing w:after="120" w:line="260" w:lineRule="exact"/>
    </w:pPr>
    <w:rPr>
      <w:rFonts w:cs="Times New Roman"/>
      <w:sz w:val="22"/>
    </w:rPr>
  </w:style>
  <w:style w:type="character" w:customStyle="1" w:styleId="CorpsdetexteCar">
    <w:name w:val="Corps de texte Car"/>
    <w:basedOn w:val="Policepardfaut"/>
    <w:link w:val="Corpsdetexte"/>
    <w:rsid w:val="00515BD1"/>
    <w:rPr>
      <w:rFonts w:ascii="Arial" w:hAnsi="Arial" w:cs="Times New Roman"/>
      <w:szCs w:val="20"/>
      <w:lang w:val="nl-NL"/>
    </w:rPr>
  </w:style>
  <w:style w:type="paragraph" w:styleId="Corpsdetexte2">
    <w:name w:val="Body Text 2"/>
    <w:basedOn w:val="Normal"/>
    <w:link w:val="Corpsdetexte2Car"/>
    <w:rsid w:val="00515BD1"/>
    <w:pPr>
      <w:tabs>
        <w:tab w:val="clear" w:pos="709"/>
      </w:tabs>
      <w:autoSpaceDE/>
      <w:autoSpaceDN/>
      <w:spacing w:after="120" w:line="480" w:lineRule="auto"/>
    </w:pPr>
    <w:rPr>
      <w:rFonts w:cs="Times New Roman"/>
      <w:sz w:val="22"/>
    </w:rPr>
  </w:style>
  <w:style w:type="character" w:customStyle="1" w:styleId="Corpsdetexte2Car">
    <w:name w:val="Corps de texte 2 Car"/>
    <w:basedOn w:val="Policepardfaut"/>
    <w:link w:val="Corpsdetexte2"/>
    <w:rsid w:val="00515BD1"/>
    <w:rPr>
      <w:rFonts w:ascii="Arial" w:hAnsi="Arial" w:cs="Times New Roman"/>
      <w:szCs w:val="20"/>
      <w:lang w:val="nl-NL"/>
    </w:rPr>
  </w:style>
  <w:style w:type="paragraph" w:styleId="Corpsdetexte3">
    <w:name w:val="Body Text 3"/>
    <w:basedOn w:val="Normal"/>
    <w:link w:val="Corpsdetexte3Car"/>
    <w:rsid w:val="00515BD1"/>
    <w:pPr>
      <w:tabs>
        <w:tab w:val="clear" w:pos="709"/>
      </w:tabs>
      <w:autoSpaceDE/>
      <w:autoSpaceDN/>
      <w:spacing w:after="120" w:line="260" w:lineRule="exact"/>
    </w:pPr>
    <w:rPr>
      <w:rFonts w:cs="Times New Roman"/>
    </w:rPr>
  </w:style>
  <w:style w:type="character" w:customStyle="1" w:styleId="Corpsdetexte3Car">
    <w:name w:val="Corps de texte 3 Car"/>
    <w:basedOn w:val="Policepardfaut"/>
    <w:link w:val="Corpsdetexte3"/>
    <w:rsid w:val="00515BD1"/>
    <w:rPr>
      <w:rFonts w:ascii="Arial" w:hAnsi="Arial" w:cs="Times New Roman"/>
      <w:sz w:val="18"/>
      <w:szCs w:val="20"/>
      <w:lang w:val="nl-NL"/>
    </w:rPr>
  </w:style>
  <w:style w:type="paragraph" w:styleId="Retrait1religne">
    <w:name w:val="Body Text First Indent"/>
    <w:basedOn w:val="Corpsdetexte"/>
    <w:link w:val="Retrait1religneCar"/>
    <w:rsid w:val="00515BD1"/>
    <w:pPr>
      <w:ind w:firstLine="210"/>
    </w:pPr>
  </w:style>
  <w:style w:type="character" w:customStyle="1" w:styleId="Retrait1religneCar">
    <w:name w:val="Retrait 1re ligne Car"/>
    <w:basedOn w:val="CorpsdetexteCar"/>
    <w:link w:val="Retrait1religne"/>
    <w:rsid w:val="00515BD1"/>
    <w:rPr>
      <w:rFonts w:ascii="Arial" w:hAnsi="Arial" w:cs="Times New Roman"/>
      <w:szCs w:val="20"/>
      <w:lang w:val="nl-NL"/>
    </w:rPr>
  </w:style>
  <w:style w:type="paragraph" w:styleId="Retraitcorpsdetexte">
    <w:name w:val="Body Text Indent"/>
    <w:basedOn w:val="Normal"/>
    <w:link w:val="RetraitcorpsdetexteCar"/>
    <w:rsid w:val="00515BD1"/>
    <w:pPr>
      <w:tabs>
        <w:tab w:val="clear" w:pos="709"/>
      </w:tabs>
      <w:autoSpaceDE/>
      <w:autoSpaceDN/>
      <w:spacing w:after="120" w:line="260" w:lineRule="exact"/>
      <w:ind w:left="283"/>
    </w:pPr>
    <w:rPr>
      <w:rFonts w:cs="Times New Roman"/>
      <w:sz w:val="22"/>
    </w:rPr>
  </w:style>
  <w:style w:type="character" w:customStyle="1" w:styleId="RetraitcorpsdetexteCar">
    <w:name w:val="Retrait corps de texte Car"/>
    <w:basedOn w:val="Policepardfaut"/>
    <w:link w:val="Retraitcorpsdetexte"/>
    <w:rsid w:val="00515BD1"/>
    <w:rPr>
      <w:rFonts w:ascii="Arial" w:hAnsi="Arial" w:cs="Times New Roman"/>
      <w:szCs w:val="20"/>
      <w:lang w:val="nl-NL"/>
    </w:rPr>
  </w:style>
  <w:style w:type="paragraph" w:styleId="Retraitcorpset1relig">
    <w:name w:val="Body Text First Indent 2"/>
    <w:basedOn w:val="Retraitcorpsdetexte"/>
    <w:link w:val="Retraitcorpset1religCar"/>
    <w:rsid w:val="00515BD1"/>
    <w:pPr>
      <w:ind w:firstLine="210"/>
    </w:pPr>
  </w:style>
  <w:style w:type="character" w:customStyle="1" w:styleId="Retraitcorpset1religCar">
    <w:name w:val="Retrait corps et 1re lig. Car"/>
    <w:basedOn w:val="RetraitcorpsdetexteCar"/>
    <w:link w:val="Retraitcorpset1relig"/>
    <w:rsid w:val="00515BD1"/>
    <w:rPr>
      <w:rFonts w:ascii="Arial" w:hAnsi="Arial" w:cs="Times New Roman"/>
      <w:szCs w:val="20"/>
      <w:lang w:val="nl-NL"/>
    </w:rPr>
  </w:style>
  <w:style w:type="paragraph" w:styleId="Retraitcorpsdetexte2">
    <w:name w:val="Body Text Indent 2"/>
    <w:basedOn w:val="Normal"/>
    <w:link w:val="Retraitcorpsdetexte2Car"/>
    <w:rsid w:val="00515BD1"/>
    <w:pPr>
      <w:tabs>
        <w:tab w:val="clear" w:pos="709"/>
      </w:tabs>
      <w:autoSpaceDE/>
      <w:autoSpaceDN/>
      <w:spacing w:after="120" w:line="480" w:lineRule="auto"/>
      <w:ind w:left="283"/>
    </w:pPr>
    <w:rPr>
      <w:rFonts w:cs="Times New Roman"/>
      <w:sz w:val="22"/>
    </w:rPr>
  </w:style>
  <w:style w:type="character" w:customStyle="1" w:styleId="Retraitcorpsdetexte2Car">
    <w:name w:val="Retrait corps de texte 2 Car"/>
    <w:basedOn w:val="Policepardfaut"/>
    <w:link w:val="Retraitcorpsdetexte2"/>
    <w:rsid w:val="00515BD1"/>
    <w:rPr>
      <w:rFonts w:ascii="Arial" w:hAnsi="Arial" w:cs="Times New Roman"/>
      <w:szCs w:val="20"/>
      <w:lang w:val="nl-NL"/>
    </w:rPr>
  </w:style>
  <w:style w:type="paragraph" w:styleId="Retraitcorpsdetexte3">
    <w:name w:val="Body Text Indent 3"/>
    <w:basedOn w:val="Normal"/>
    <w:link w:val="Retraitcorpsdetexte3Car"/>
    <w:rsid w:val="00515BD1"/>
    <w:pPr>
      <w:tabs>
        <w:tab w:val="clear" w:pos="709"/>
      </w:tabs>
      <w:autoSpaceDE/>
      <w:autoSpaceDN/>
      <w:spacing w:after="120" w:line="260" w:lineRule="exact"/>
      <w:ind w:left="283"/>
    </w:pPr>
    <w:rPr>
      <w:rFonts w:cs="Times New Roman"/>
    </w:rPr>
  </w:style>
  <w:style w:type="character" w:customStyle="1" w:styleId="Retraitcorpsdetexte3Car">
    <w:name w:val="Retrait corps de texte 3 Car"/>
    <w:basedOn w:val="Policepardfaut"/>
    <w:link w:val="Retraitcorpsdetexte3"/>
    <w:rsid w:val="00515BD1"/>
    <w:rPr>
      <w:rFonts w:ascii="Arial" w:hAnsi="Arial" w:cs="Times New Roman"/>
      <w:sz w:val="18"/>
      <w:szCs w:val="20"/>
      <w:lang w:val="nl-NL"/>
    </w:rPr>
  </w:style>
  <w:style w:type="paragraph" w:styleId="Lgende">
    <w:name w:val="caption"/>
    <w:basedOn w:val="Normal"/>
    <w:next w:val="Normal"/>
    <w:qFormat/>
    <w:rsid w:val="00515BD1"/>
    <w:pPr>
      <w:pBdr>
        <w:top w:val="single" w:sz="6" w:space="5" w:color="auto"/>
        <w:bottom w:val="single" w:sz="6" w:space="7" w:color="auto"/>
      </w:pBdr>
      <w:tabs>
        <w:tab w:val="clear" w:pos="709"/>
      </w:tabs>
      <w:autoSpaceDE/>
      <w:autoSpaceDN/>
      <w:spacing w:before="240" w:after="140" w:line="260" w:lineRule="exact"/>
      <w:ind w:left="284" w:hanging="284"/>
    </w:pPr>
    <w:rPr>
      <w:rFonts w:cs="Times New Roman"/>
      <w:i/>
    </w:rPr>
  </w:style>
  <w:style w:type="paragraph" w:styleId="Formuledepolitesse">
    <w:name w:val="Closing"/>
    <w:basedOn w:val="Normal"/>
    <w:link w:val="FormuledepolitesseCar"/>
    <w:rsid w:val="00515BD1"/>
    <w:pPr>
      <w:tabs>
        <w:tab w:val="clear" w:pos="709"/>
      </w:tabs>
      <w:autoSpaceDE/>
      <w:autoSpaceDN/>
      <w:spacing w:line="260" w:lineRule="exact"/>
      <w:ind w:left="4252"/>
    </w:pPr>
    <w:rPr>
      <w:rFonts w:cs="Times New Roman"/>
      <w:sz w:val="22"/>
    </w:rPr>
  </w:style>
  <w:style w:type="character" w:customStyle="1" w:styleId="FormuledepolitesseCar">
    <w:name w:val="Formule de politesse Car"/>
    <w:basedOn w:val="Policepardfaut"/>
    <w:link w:val="Formuledepolitesse"/>
    <w:rsid w:val="00515BD1"/>
    <w:rPr>
      <w:rFonts w:ascii="Arial" w:hAnsi="Arial" w:cs="Times New Roman"/>
      <w:szCs w:val="20"/>
      <w:lang w:val="nl-NL"/>
    </w:rPr>
  </w:style>
  <w:style w:type="character" w:styleId="Marquedecommentaire">
    <w:name w:val="annotation reference"/>
    <w:basedOn w:val="Policepardfaut"/>
    <w:rsid w:val="00515BD1"/>
    <w:rPr>
      <w:rFonts w:ascii="Times New Roman" w:hAnsi="Times New Roman"/>
      <w:sz w:val="18"/>
    </w:rPr>
  </w:style>
  <w:style w:type="paragraph" w:styleId="Commentaire">
    <w:name w:val="annotation text"/>
    <w:basedOn w:val="Normal"/>
    <w:link w:val="CommentaireCar"/>
    <w:rsid w:val="00515BD1"/>
    <w:pPr>
      <w:tabs>
        <w:tab w:val="clear" w:pos="709"/>
      </w:tabs>
      <w:autoSpaceDE/>
      <w:autoSpaceDN/>
      <w:spacing w:line="260" w:lineRule="exact"/>
    </w:pPr>
    <w:rPr>
      <w:rFonts w:cs="Times New Roman"/>
    </w:rPr>
  </w:style>
  <w:style w:type="character" w:customStyle="1" w:styleId="CommentaireCar">
    <w:name w:val="Commentaire Car"/>
    <w:basedOn w:val="Policepardfaut"/>
    <w:link w:val="Commentaire"/>
    <w:rsid w:val="00515BD1"/>
    <w:rPr>
      <w:rFonts w:ascii="Arial" w:hAnsi="Arial" w:cs="Times New Roman"/>
      <w:sz w:val="20"/>
      <w:szCs w:val="20"/>
      <w:lang w:val="nl-NL"/>
    </w:rPr>
  </w:style>
  <w:style w:type="paragraph" w:styleId="Date">
    <w:name w:val="Date"/>
    <w:basedOn w:val="Normal"/>
    <w:next w:val="Normal"/>
    <w:link w:val="DateCar"/>
    <w:rsid w:val="00515BD1"/>
    <w:pPr>
      <w:tabs>
        <w:tab w:val="clear" w:pos="709"/>
      </w:tabs>
      <w:autoSpaceDE/>
      <w:autoSpaceDN/>
      <w:spacing w:line="260" w:lineRule="exact"/>
    </w:pPr>
    <w:rPr>
      <w:rFonts w:cs="Times New Roman"/>
    </w:rPr>
  </w:style>
  <w:style w:type="character" w:customStyle="1" w:styleId="DateCar">
    <w:name w:val="Date Car"/>
    <w:basedOn w:val="Policepardfaut"/>
    <w:link w:val="Date"/>
    <w:rsid w:val="00515BD1"/>
    <w:rPr>
      <w:rFonts w:ascii="Arial" w:hAnsi="Arial" w:cs="Times New Roman"/>
      <w:sz w:val="20"/>
      <w:szCs w:val="20"/>
      <w:lang w:val="nl-NL"/>
    </w:rPr>
  </w:style>
  <w:style w:type="paragraph" w:styleId="Explorateurdedocuments">
    <w:name w:val="Document Map"/>
    <w:basedOn w:val="Normal"/>
    <w:link w:val="ExplorateurdedocumentsCar"/>
    <w:rsid w:val="00515BD1"/>
    <w:pPr>
      <w:shd w:val="clear" w:color="auto" w:fill="000080"/>
      <w:tabs>
        <w:tab w:val="clear" w:pos="709"/>
      </w:tabs>
      <w:autoSpaceDE/>
      <w:autoSpaceDN/>
      <w:spacing w:line="260" w:lineRule="exact"/>
    </w:pPr>
    <w:rPr>
      <w:rFonts w:ascii="Tahoma" w:hAnsi="Tahoma" w:cs="Times New Roman"/>
    </w:rPr>
  </w:style>
  <w:style w:type="character" w:customStyle="1" w:styleId="ExplorateurdedocumentsCar">
    <w:name w:val="Explorateur de documents Car"/>
    <w:basedOn w:val="Policepardfaut"/>
    <w:link w:val="Explorateurdedocuments"/>
    <w:rsid w:val="00515BD1"/>
    <w:rPr>
      <w:rFonts w:ascii="Tahoma" w:hAnsi="Tahoma" w:cs="Times New Roman"/>
      <w:sz w:val="20"/>
      <w:szCs w:val="20"/>
      <w:shd w:val="clear" w:color="auto" w:fill="000080"/>
      <w:lang w:val="nl-NL"/>
    </w:rPr>
  </w:style>
  <w:style w:type="paragraph" w:styleId="Signaturelectronique">
    <w:name w:val="E-mail Signature"/>
    <w:basedOn w:val="Normal"/>
    <w:link w:val="SignaturelectroniqueCar"/>
    <w:rsid w:val="00515BD1"/>
    <w:pPr>
      <w:tabs>
        <w:tab w:val="clear" w:pos="709"/>
      </w:tabs>
      <w:autoSpaceDE/>
      <w:autoSpaceDN/>
      <w:spacing w:line="260" w:lineRule="exact"/>
    </w:pPr>
    <w:rPr>
      <w:rFonts w:cs="Times New Roman"/>
    </w:rPr>
  </w:style>
  <w:style w:type="character" w:customStyle="1" w:styleId="SignaturelectroniqueCar">
    <w:name w:val="Signature électronique Car"/>
    <w:basedOn w:val="Policepardfaut"/>
    <w:link w:val="Signaturelectronique"/>
    <w:rsid w:val="00515BD1"/>
    <w:rPr>
      <w:rFonts w:ascii="Arial" w:hAnsi="Arial" w:cs="Times New Roman"/>
      <w:sz w:val="20"/>
      <w:szCs w:val="20"/>
      <w:lang w:val="nl-NL"/>
    </w:rPr>
  </w:style>
  <w:style w:type="character" w:styleId="Accentuation">
    <w:name w:val="Emphasis"/>
    <w:basedOn w:val="Policepardfaut"/>
    <w:qFormat/>
    <w:rsid w:val="00515BD1"/>
    <w:rPr>
      <w:rFonts w:ascii="Times New Roman" w:hAnsi="Times New Roman"/>
      <w:i/>
      <w:sz w:val="22"/>
    </w:rPr>
  </w:style>
  <w:style w:type="character" w:styleId="Appeldenotedefin">
    <w:name w:val="endnote reference"/>
    <w:basedOn w:val="Policepardfaut"/>
    <w:rsid w:val="00515BD1"/>
    <w:rPr>
      <w:rFonts w:ascii="Times New Roman" w:hAnsi="Times New Roman"/>
      <w:sz w:val="22"/>
      <w:vertAlign w:val="superscript"/>
    </w:rPr>
  </w:style>
  <w:style w:type="paragraph" w:styleId="Notedefin">
    <w:name w:val="endnote text"/>
    <w:basedOn w:val="Normal"/>
    <w:link w:val="NotedefinCar"/>
    <w:rsid w:val="00515BD1"/>
    <w:pPr>
      <w:tabs>
        <w:tab w:val="clear" w:pos="709"/>
      </w:tabs>
      <w:autoSpaceDE/>
      <w:autoSpaceDN/>
      <w:spacing w:line="260" w:lineRule="exact"/>
    </w:pPr>
    <w:rPr>
      <w:rFonts w:cs="Times New Roman"/>
    </w:rPr>
  </w:style>
  <w:style w:type="character" w:customStyle="1" w:styleId="NotedefinCar">
    <w:name w:val="Note de fin Car"/>
    <w:basedOn w:val="Policepardfaut"/>
    <w:link w:val="Notedefin"/>
    <w:rsid w:val="00515BD1"/>
    <w:rPr>
      <w:rFonts w:ascii="Arial" w:hAnsi="Arial" w:cs="Times New Roman"/>
      <w:sz w:val="20"/>
      <w:szCs w:val="20"/>
      <w:lang w:val="nl-NL"/>
    </w:rPr>
  </w:style>
  <w:style w:type="paragraph" w:styleId="Adressedestinataire">
    <w:name w:val="envelope address"/>
    <w:basedOn w:val="Normal"/>
    <w:rsid w:val="00515BD1"/>
    <w:pPr>
      <w:framePr w:w="7920" w:h="1980" w:hRule="exact" w:hSpace="180" w:wrap="auto" w:hAnchor="page" w:xAlign="center" w:yAlign="bottom"/>
      <w:tabs>
        <w:tab w:val="clear" w:pos="709"/>
      </w:tabs>
      <w:autoSpaceDE/>
      <w:autoSpaceDN/>
      <w:spacing w:line="260" w:lineRule="exact"/>
      <w:ind w:left="2880"/>
    </w:pPr>
    <w:rPr>
      <w:rFonts w:cs="Times New Roman"/>
      <w:sz w:val="24"/>
    </w:rPr>
  </w:style>
  <w:style w:type="paragraph" w:styleId="Adresseexpditeur">
    <w:name w:val="envelope return"/>
    <w:basedOn w:val="Normal"/>
    <w:rsid w:val="00515BD1"/>
    <w:pPr>
      <w:tabs>
        <w:tab w:val="clear" w:pos="709"/>
      </w:tabs>
      <w:autoSpaceDE/>
      <w:autoSpaceDN/>
      <w:spacing w:line="260" w:lineRule="exact"/>
    </w:pPr>
    <w:rPr>
      <w:rFonts w:cs="Times New Roman"/>
    </w:rPr>
  </w:style>
  <w:style w:type="paragraph" w:customStyle="1" w:styleId="FaxHeader">
    <w:name w:val="FaxHeader"/>
    <w:basedOn w:val="Normal"/>
    <w:next w:val="Textebrut"/>
    <w:rsid w:val="00515BD1"/>
    <w:pPr>
      <w:tabs>
        <w:tab w:val="clear" w:pos="709"/>
      </w:tabs>
      <w:autoSpaceDE/>
      <w:autoSpaceDN/>
      <w:spacing w:line="260" w:lineRule="exact"/>
    </w:pPr>
    <w:rPr>
      <w:rFonts w:cs="Times New Roman"/>
      <w:iCs/>
    </w:rPr>
  </w:style>
  <w:style w:type="paragraph" w:styleId="Textebrut">
    <w:name w:val="Plain Text"/>
    <w:basedOn w:val="Normal"/>
    <w:link w:val="TextebrutCar"/>
    <w:rsid w:val="00515BD1"/>
    <w:pPr>
      <w:tabs>
        <w:tab w:val="clear" w:pos="709"/>
      </w:tabs>
      <w:autoSpaceDE/>
      <w:autoSpaceDN/>
      <w:spacing w:line="260" w:lineRule="exact"/>
    </w:pPr>
    <w:rPr>
      <w:rFonts w:ascii="Courier New" w:hAnsi="Courier New" w:cs="Times New Roman"/>
    </w:rPr>
  </w:style>
  <w:style w:type="character" w:customStyle="1" w:styleId="TextebrutCar">
    <w:name w:val="Texte brut Car"/>
    <w:basedOn w:val="Policepardfaut"/>
    <w:link w:val="Textebrut"/>
    <w:rsid w:val="00515BD1"/>
    <w:rPr>
      <w:rFonts w:ascii="Courier New" w:hAnsi="Courier New" w:cs="Times New Roman"/>
      <w:sz w:val="20"/>
      <w:szCs w:val="20"/>
      <w:lang w:val="nl-NL"/>
    </w:rPr>
  </w:style>
  <w:style w:type="paragraph" w:customStyle="1" w:styleId="Figuur">
    <w:name w:val="Figuur"/>
    <w:basedOn w:val="Normal"/>
    <w:next w:val="Normal"/>
    <w:rsid w:val="00515BD1"/>
    <w:pPr>
      <w:pBdr>
        <w:bottom w:val="single" w:sz="6" w:space="7" w:color="auto"/>
      </w:pBdr>
      <w:tabs>
        <w:tab w:val="clear" w:pos="709"/>
      </w:tabs>
      <w:autoSpaceDE/>
      <w:autoSpaceDN/>
      <w:spacing w:after="420" w:line="280" w:lineRule="atLeast"/>
    </w:pPr>
    <w:rPr>
      <w:rFonts w:cs="Times New Roman"/>
    </w:rPr>
  </w:style>
  <w:style w:type="character" w:styleId="Lienhypertextesuivivisit">
    <w:name w:val="FollowedHyperlink"/>
    <w:basedOn w:val="Policepardfaut"/>
    <w:rsid w:val="00515BD1"/>
    <w:rPr>
      <w:rFonts w:ascii="Times New Roman" w:hAnsi="Times New Roman"/>
      <w:color w:val="800080"/>
      <w:sz w:val="22"/>
      <w:u w:val="single"/>
    </w:rPr>
  </w:style>
  <w:style w:type="character" w:styleId="Appelnotedebasdep">
    <w:name w:val="footnote reference"/>
    <w:basedOn w:val="Policepardfaut"/>
    <w:rsid w:val="00515BD1"/>
    <w:rPr>
      <w:rFonts w:ascii="Times New Roman" w:hAnsi="Times New Roman"/>
      <w:sz w:val="22"/>
      <w:vertAlign w:val="superscript"/>
    </w:rPr>
  </w:style>
  <w:style w:type="paragraph" w:styleId="Notedebasdepage">
    <w:name w:val="footnote text"/>
    <w:basedOn w:val="Normal"/>
    <w:link w:val="NotedebasdepageCar"/>
    <w:rsid w:val="00515BD1"/>
    <w:pPr>
      <w:tabs>
        <w:tab w:val="clear" w:pos="709"/>
      </w:tabs>
      <w:autoSpaceDE/>
      <w:autoSpaceDN/>
      <w:spacing w:line="260" w:lineRule="exact"/>
    </w:pPr>
    <w:rPr>
      <w:rFonts w:cs="Times New Roman"/>
    </w:rPr>
  </w:style>
  <w:style w:type="character" w:customStyle="1" w:styleId="NotedebasdepageCar">
    <w:name w:val="Note de bas de page Car"/>
    <w:basedOn w:val="Policepardfaut"/>
    <w:link w:val="Notedebasdepage"/>
    <w:rsid w:val="00515BD1"/>
    <w:rPr>
      <w:rFonts w:ascii="Arial" w:hAnsi="Arial" w:cs="Times New Roman"/>
      <w:sz w:val="20"/>
      <w:szCs w:val="20"/>
      <w:lang w:val="nl-NL"/>
    </w:rPr>
  </w:style>
  <w:style w:type="character" w:customStyle="1" w:styleId="Titre1Car">
    <w:name w:val="Titre 1 Car"/>
    <w:basedOn w:val="Policepardfaut"/>
    <w:link w:val="Titre1"/>
    <w:uiPriority w:val="9"/>
    <w:rsid w:val="00515BD1"/>
    <w:rPr>
      <w:rFonts w:ascii="Arial" w:hAnsi="Arial" w:cs="Times New Roman"/>
      <w:b/>
      <w:sz w:val="32"/>
      <w:szCs w:val="20"/>
      <w:lang w:val="nl-NL"/>
    </w:rPr>
  </w:style>
  <w:style w:type="character" w:customStyle="1" w:styleId="Titre2Car">
    <w:name w:val="Titre 2 Car"/>
    <w:basedOn w:val="Policepardfaut"/>
    <w:link w:val="Titre2"/>
    <w:rsid w:val="00515BD1"/>
    <w:rPr>
      <w:rFonts w:ascii="Arial" w:hAnsi="Arial" w:cs="Times New Roman"/>
      <w:b/>
      <w:sz w:val="32"/>
      <w:szCs w:val="20"/>
      <w:lang w:val="nl-NL"/>
    </w:rPr>
  </w:style>
  <w:style w:type="character" w:customStyle="1" w:styleId="Titre3Car">
    <w:name w:val="Titre 3 Car"/>
    <w:basedOn w:val="Policepardfaut"/>
    <w:link w:val="Titre3"/>
    <w:rsid w:val="00515BD1"/>
    <w:rPr>
      <w:rFonts w:ascii="Arial" w:hAnsi="Arial" w:cs="Times New Roman"/>
      <w:b/>
      <w:sz w:val="26"/>
      <w:szCs w:val="20"/>
      <w:lang w:val="nl-NL"/>
    </w:rPr>
  </w:style>
  <w:style w:type="character" w:customStyle="1" w:styleId="Titre4Car">
    <w:name w:val="Titre 4 Car"/>
    <w:basedOn w:val="Policepardfaut"/>
    <w:link w:val="Titre4"/>
    <w:rsid w:val="00515BD1"/>
    <w:rPr>
      <w:rFonts w:ascii="Arial" w:hAnsi="Arial" w:cs="Times New Roman"/>
      <w:b/>
      <w:sz w:val="20"/>
      <w:szCs w:val="20"/>
      <w:lang w:val="nl-NL"/>
    </w:rPr>
  </w:style>
  <w:style w:type="character" w:customStyle="1" w:styleId="Titre5Car">
    <w:name w:val="Titre 5 Car"/>
    <w:basedOn w:val="Policepardfaut"/>
    <w:link w:val="Titre5"/>
    <w:rsid w:val="00515BD1"/>
    <w:rPr>
      <w:rFonts w:ascii="Arial" w:hAnsi="Arial" w:cs="Times New Roman"/>
      <w:i/>
      <w:sz w:val="20"/>
      <w:szCs w:val="20"/>
      <w:lang w:val="nl-NL"/>
    </w:rPr>
  </w:style>
  <w:style w:type="character" w:customStyle="1" w:styleId="Titre6Car">
    <w:name w:val="Titre 6 Car"/>
    <w:basedOn w:val="Policepardfaut"/>
    <w:link w:val="Titre6"/>
    <w:rsid w:val="00515BD1"/>
    <w:rPr>
      <w:rFonts w:ascii="Arial" w:hAnsi="Arial" w:cs="Times New Roman"/>
      <w:sz w:val="20"/>
      <w:szCs w:val="20"/>
      <w:lang w:val="nl-NL"/>
    </w:rPr>
  </w:style>
  <w:style w:type="character" w:customStyle="1" w:styleId="Titre7Car">
    <w:name w:val="Titre 7 Car"/>
    <w:basedOn w:val="Policepardfaut"/>
    <w:link w:val="Titre7"/>
    <w:rsid w:val="00515BD1"/>
    <w:rPr>
      <w:rFonts w:ascii="Arial" w:hAnsi="Arial" w:cs="Times New Roman"/>
      <w:sz w:val="20"/>
      <w:szCs w:val="20"/>
      <w:lang w:val="nl-NL"/>
    </w:rPr>
  </w:style>
  <w:style w:type="character" w:customStyle="1" w:styleId="Titre8Car">
    <w:name w:val="Titre 8 Car"/>
    <w:basedOn w:val="Policepardfaut"/>
    <w:link w:val="Titre8"/>
    <w:rsid w:val="00515BD1"/>
    <w:rPr>
      <w:rFonts w:ascii="Arial" w:hAnsi="Arial" w:cs="Times New Roman"/>
      <w:sz w:val="20"/>
      <w:szCs w:val="20"/>
      <w:lang w:val="nl-NL"/>
    </w:rPr>
  </w:style>
  <w:style w:type="character" w:customStyle="1" w:styleId="Titre9Car">
    <w:name w:val="Titre 9 Car"/>
    <w:basedOn w:val="Policepardfaut"/>
    <w:link w:val="Titre9"/>
    <w:rsid w:val="00515BD1"/>
    <w:rPr>
      <w:rFonts w:ascii="Arial" w:hAnsi="Arial" w:cs="Times New Roman"/>
      <w:b/>
      <w:sz w:val="26"/>
      <w:szCs w:val="20"/>
      <w:lang w:val="nl-NL"/>
    </w:rPr>
  </w:style>
  <w:style w:type="character" w:styleId="AcronymeHTML">
    <w:name w:val="HTML Acronym"/>
    <w:basedOn w:val="Policepardfaut"/>
    <w:rsid w:val="00515BD1"/>
    <w:rPr>
      <w:rFonts w:ascii="Times New Roman" w:hAnsi="Times New Roman"/>
      <w:sz w:val="22"/>
    </w:rPr>
  </w:style>
  <w:style w:type="paragraph" w:styleId="AdresseHTML">
    <w:name w:val="HTML Address"/>
    <w:basedOn w:val="Normal"/>
    <w:link w:val="AdresseHTMLCar"/>
    <w:rsid w:val="00515BD1"/>
    <w:pPr>
      <w:tabs>
        <w:tab w:val="clear" w:pos="709"/>
      </w:tabs>
      <w:autoSpaceDE/>
      <w:autoSpaceDN/>
      <w:spacing w:line="260" w:lineRule="exact"/>
    </w:pPr>
    <w:rPr>
      <w:rFonts w:cs="Times New Roman"/>
      <w:i/>
      <w:iCs/>
    </w:rPr>
  </w:style>
  <w:style w:type="character" w:customStyle="1" w:styleId="AdresseHTMLCar">
    <w:name w:val="Adresse HTML Car"/>
    <w:basedOn w:val="Policepardfaut"/>
    <w:link w:val="AdresseHTML"/>
    <w:rsid w:val="00515BD1"/>
    <w:rPr>
      <w:rFonts w:ascii="Arial" w:hAnsi="Arial" w:cs="Times New Roman"/>
      <w:i/>
      <w:iCs/>
      <w:sz w:val="20"/>
      <w:szCs w:val="20"/>
      <w:lang w:val="nl-NL"/>
    </w:rPr>
  </w:style>
  <w:style w:type="character" w:styleId="CitationHTML">
    <w:name w:val="HTML Cite"/>
    <w:basedOn w:val="Policepardfaut"/>
    <w:rsid w:val="00515BD1"/>
    <w:rPr>
      <w:rFonts w:ascii="Times New Roman" w:hAnsi="Times New Roman"/>
      <w:i/>
      <w:iCs/>
      <w:sz w:val="22"/>
    </w:rPr>
  </w:style>
  <w:style w:type="character" w:styleId="CodeHTML">
    <w:name w:val="HTML Code"/>
    <w:basedOn w:val="Policepardfaut"/>
    <w:rsid w:val="00515BD1"/>
    <w:rPr>
      <w:rFonts w:ascii="Courier New" w:hAnsi="Courier New"/>
      <w:sz w:val="22"/>
      <w:szCs w:val="20"/>
    </w:rPr>
  </w:style>
  <w:style w:type="character" w:styleId="DfinitionHTML">
    <w:name w:val="HTML Definition"/>
    <w:basedOn w:val="Policepardfaut"/>
    <w:rsid w:val="00515BD1"/>
    <w:rPr>
      <w:rFonts w:ascii="Times New Roman" w:hAnsi="Times New Roman"/>
      <w:i/>
      <w:iCs/>
      <w:sz w:val="22"/>
    </w:rPr>
  </w:style>
  <w:style w:type="character" w:styleId="ClavierHTML">
    <w:name w:val="HTML Keyboard"/>
    <w:basedOn w:val="Policepardfaut"/>
    <w:rsid w:val="00515BD1"/>
    <w:rPr>
      <w:rFonts w:ascii="Courier New" w:hAnsi="Courier New"/>
      <w:sz w:val="22"/>
      <w:szCs w:val="20"/>
    </w:rPr>
  </w:style>
  <w:style w:type="paragraph" w:styleId="PrformatHTML">
    <w:name w:val="HTML Preformatted"/>
    <w:basedOn w:val="Normal"/>
    <w:link w:val="PrformatHTMLCar"/>
    <w:rsid w:val="00515BD1"/>
    <w:pPr>
      <w:tabs>
        <w:tab w:val="clear" w:pos="709"/>
      </w:tabs>
      <w:autoSpaceDE/>
      <w:autoSpaceDN/>
      <w:spacing w:line="260" w:lineRule="exact"/>
    </w:pPr>
    <w:rPr>
      <w:rFonts w:ascii="Courier New" w:hAnsi="Courier New" w:cs="Courier New"/>
    </w:rPr>
  </w:style>
  <w:style w:type="character" w:customStyle="1" w:styleId="PrformatHTMLCar">
    <w:name w:val="Préformaté HTML Car"/>
    <w:basedOn w:val="Policepardfaut"/>
    <w:link w:val="PrformatHTML"/>
    <w:rsid w:val="00515BD1"/>
    <w:rPr>
      <w:rFonts w:ascii="Courier New" w:hAnsi="Courier New" w:cs="Courier New"/>
      <w:sz w:val="20"/>
      <w:szCs w:val="20"/>
      <w:lang w:val="nl-NL"/>
    </w:rPr>
  </w:style>
  <w:style w:type="character" w:styleId="ExempleHTML">
    <w:name w:val="HTML Sample"/>
    <w:basedOn w:val="Policepardfaut"/>
    <w:rsid w:val="00515BD1"/>
    <w:rPr>
      <w:rFonts w:ascii="Courier New" w:hAnsi="Courier New"/>
      <w:sz w:val="22"/>
    </w:rPr>
  </w:style>
  <w:style w:type="character" w:styleId="MachinecrireHTML">
    <w:name w:val="HTML Typewriter"/>
    <w:basedOn w:val="Policepardfaut"/>
    <w:rsid w:val="00515BD1"/>
    <w:rPr>
      <w:rFonts w:ascii="Courier New" w:hAnsi="Courier New"/>
      <w:sz w:val="22"/>
      <w:szCs w:val="20"/>
    </w:rPr>
  </w:style>
  <w:style w:type="character" w:styleId="VariableHTML">
    <w:name w:val="HTML Variable"/>
    <w:basedOn w:val="Policepardfaut"/>
    <w:rsid w:val="00515BD1"/>
    <w:rPr>
      <w:rFonts w:ascii="Times New Roman" w:hAnsi="Times New Roman"/>
      <w:i/>
      <w:iCs/>
      <w:sz w:val="22"/>
    </w:rPr>
  </w:style>
  <w:style w:type="character" w:styleId="Lienhypertexte">
    <w:name w:val="Hyperlink"/>
    <w:basedOn w:val="Policepardfaut"/>
    <w:rsid w:val="00515BD1"/>
    <w:rPr>
      <w:rFonts w:ascii="Times New Roman" w:hAnsi="Times New Roman"/>
      <w:color w:val="0000FF"/>
      <w:sz w:val="22"/>
      <w:u w:val="single"/>
    </w:rPr>
  </w:style>
  <w:style w:type="paragraph" w:styleId="Index1">
    <w:name w:val="index 1"/>
    <w:basedOn w:val="Normal"/>
    <w:next w:val="Normal"/>
    <w:autoRedefine/>
    <w:rsid w:val="00515BD1"/>
    <w:pPr>
      <w:tabs>
        <w:tab w:val="clear" w:pos="709"/>
        <w:tab w:val="clear" w:pos="851"/>
      </w:tabs>
      <w:autoSpaceDE/>
      <w:autoSpaceDN/>
      <w:spacing w:line="260" w:lineRule="exact"/>
      <w:ind w:left="200" w:hanging="200"/>
    </w:pPr>
    <w:rPr>
      <w:rFonts w:cs="Times New Roman"/>
    </w:rPr>
  </w:style>
  <w:style w:type="paragraph" w:styleId="Index2">
    <w:name w:val="index 2"/>
    <w:basedOn w:val="Normal"/>
    <w:next w:val="Normal"/>
    <w:autoRedefine/>
    <w:rsid w:val="00515BD1"/>
    <w:pPr>
      <w:tabs>
        <w:tab w:val="clear" w:pos="709"/>
        <w:tab w:val="clear" w:pos="851"/>
      </w:tabs>
      <w:autoSpaceDE/>
      <w:autoSpaceDN/>
      <w:spacing w:line="260" w:lineRule="exact"/>
      <w:ind w:left="400" w:hanging="200"/>
    </w:pPr>
    <w:rPr>
      <w:rFonts w:cs="Times New Roman"/>
    </w:rPr>
  </w:style>
  <w:style w:type="paragraph" w:styleId="Index3">
    <w:name w:val="index 3"/>
    <w:basedOn w:val="Normal"/>
    <w:next w:val="Normal"/>
    <w:autoRedefine/>
    <w:rsid w:val="00515BD1"/>
    <w:pPr>
      <w:tabs>
        <w:tab w:val="clear" w:pos="709"/>
        <w:tab w:val="clear" w:pos="851"/>
      </w:tabs>
      <w:autoSpaceDE/>
      <w:autoSpaceDN/>
      <w:spacing w:line="260" w:lineRule="exact"/>
      <w:ind w:left="600" w:hanging="200"/>
    </w:pPr>
    <w:rPr>
      <w:rFonts w:cs="Times New Roman"/>
    </w:rPr>
  </w:style>
  <w:style w:type="paragraph" w:styleId="Index4">
    <w:name w:val="index 4"/>
    <w:basedOn w:val="Normal"/>
    <w:next w:val="Normal"/>
    <w:autoRedefine/>
    <w:rsid w:val="00515BD1"/>
    <w:pPr>
      <w:tabs>
        <w:tab w:val="clear" w:pos="709"/>
        <w:tab w:val="clear" w:pos="851"/>
      </w:tabs>
      <w:autoSpaceDE/>
      <w:autoSpaceDN/>
      <w:spacing w:line="260" w:lineRule="exact"/>
      <w:ind w:left="800" w:hanging="200"/>
    </w:pPr>
    <w:rPr>
      <w:rFonts w:cs="Times New Roman"/>
    </w:rPr>
  </w:style>
  <w:style w:type="paragraph" w:styleId="Index5">
    <w:name w:val="index 5"/>
    <w:basedOn w:val="Normal"/>
    <w:next w:val="Normal"/>
    <w:autoRedefine/>
    <w:rsid w:val="00515BD1"/>
    <w:pPr>
      <w:tabs>
        <w:tab w:val="clear" w:pos="709"/>
        <w:tab w:val="clear" w:pos="851"/>
      </w:tabs>
      <w:autoSpaceDE/>
      <w:autoSpaceDN/>
      <w:spacing w:line="260" w:lineRule="exact"/>
      <w:ind w:left="1000" w:hanging="200"/>
    </w:pPr>
    <w:rPr>
      <w:rFonts w:cs="Times New Roman"/>
    </w:rPr>
  </w:style>
  <w:style w:type="paragraph" w:styleId="Index6">
    <w:name w:val="index 6"/>
    <w:basedOn w:val="Normal"/>
    <w:next w:val="Normal"/>
    <w:autoRedefine/>
    <w:rsid w:val="00515BD1"/>
    <w:pPr>
      <w:tabs>
        <w:tab w:val="clear" w:pos="709"/>
        <w:tab w:val="clear" w:pos="851"/>
      </w:tabs>
      <w:autoSpaceDE/>
      <w:autoSpaceDN/>
      <w:spacing w:line="260" w:lineRule="exact"/>
      <w:ind w:left="1200" w:hanging="200"/>
    </w:pPr>
    <w:rPr>
      <w:rFonts w:cs="Times New Roman"/>
    </w:rPr>
  </w:style>
  <w:style w:type="paragraph" w:styleId="Index7">
    <w:name w:val="index 7"/>
    <w:basedOn w:val="Normal"/>
    <w:next w:val="Normal"/>
    <w:autoRedefine/>
    <w:rsid w:val="00515BD1"/>
    <w:pPr>
      <w:tabs>
        <w:tab w:val="clear" w:pos="709"/>
        <w:tab w:val="clear" w:pos="851"/>
      </w:tabs>
      <w:autoSpaceDE/>
      <w:autoSpaceDN/>
      <w:spacing w:line="260" w:lineRule="exact"/>
      <w:ind w:left="1400" w:hanging="200"/>
    </w:pPr>
    <w:rPr>
      <w:rFonts w:cs="Times New Roman"/>
    </w:rPr>
  </w:style>
  <w:style w:type="paragraph" w:styleId="Index8">
    <w:name w:val="index 8"/>
    <w:basedOn w:val="Normal"/>
    <w:next w:val="Normal"/>
    <w:autoRedefine/>
    <w:rsid w:val="00515BD1"/>
    <w:pPr>
      <w:tabs>
        <w:tab w:val="clear" w:pos="709"/>
        <w:tab w:val="clear" w:pos="851"/>
      </w:tabs>
      <w:autoSpaceDE/>
      <w:autoSpaceDN/>
      <w:spacing w:line="260" w:lineRule="exact"/>
      <w:ind w:left="1600" w:hanging="200"/>
    </w:pPr>
    <w:rPr>
      <w:rFonts w:cs="Times New Roman"/>
    </w:rPr>
  </w:style>
  <w:style w:type="paragraph" w:styleId="Index9">
    <w:name w:val="index 9"/>
    <w:basedOn w:val="Normal"/>
    <w:next w:val="Normal"/>
    <w:autoRedefine/>
    <w:rsid w:val="00515BD1"/>
    <w:pPr>
      <w:tabs>
        <w:tab w:val="clear" w:pos="709"/>
        <w:tab w:val="clear" w:pos="851"/>
      </w:tabs>
      <w:autoSpaceDE/>
      <w:autoSpaceDN/>
      <w:spacing w:line="260" w:lineRule="exact"/>
      <w:ind w:left="1800" w:hanging="200"/>
    </w:pPr>
    <w:rPr>
      <w:rFonts w:cs="Times New Roman"/>
    </w:rPr>
  </w:style>
  <w:style w:type="paragraph" w:styleId="Titreindex">
    <w:name w:val="index heading"/>
    <w:basedOn w:val="Normal"/>
    <w:next w:val="Index1"/>
    <w:rsid w:val="00515BD1"/>
    <w:pPr>
      <w:tabs>
        <w:tab w:val="clear" w:pos="709"/>
      </w:tabs>
      <w:autoSpaceDE/>
      <w:autoSpaceDN/>
      <w:spacing w:line="260" w:lineRule="exact"/>
    </w:pPr>
    <w:rPr>
      <w:rFonts w:cs="Times New Roman"/>
      <w:b/>
    </w:rPr>
  </w:style>
  <w:style w:type="paragraph" w:customStyle="1" w:styleId="Inhoud">
    <w:name w:val="Inhoud"/>
    <w:basedOn w:val="Normal"/>
    <w:next w:val="Normal"/>
    <w:rsid w:val="00515BD1"/>
    <w:pPr>
      <w:pageBreakBefore/>
      <w:tabs>
        <w:tab w:val="clear" w:pos="709"/>
      </w:tabs>
      <w:autoSpaceDE/>
      <w:autoSpaceDN/>
      <w:spacing w:after="560" w:line="260" w:lineRule="exact"/>
      <w:ind w:left="851"/>
    </w:pPr>
    <w:rPr>
      <w:rFonts w:cs="Times New Roman"/>
      <w:b/>
      <w:sz w:val="32"/>
    </w:rPr>
  </w:style>
  <w:style w:type="paragraph" w:customStyle="1" w:styleId="InhoudTussen">
    <w:name w:val="InhoudTussen"/>
    <w:basedOn w:val="Normal"/>
    <w:rsid w:val="00515BD1"/>
    <w:pPr>
      <w:pBdr>
        <w:bottom w:val="single" w:sz="6" w:space="1" w:color="auto"/>
      </w:pBdr>
      <w:tabs>
        <w:tab w:val="clear" w:pos="709"/>
      </w:tabs>
      <w:autoSpaceDE/>
      <w:autoSpaceDN/>
      <w:spacing w:line="145" w:lineRule="exact"/>
    </w:pPr>
    <w:rPr>
      <w:rFonts w:cs="Times New Roman"/>
    </w:rPr>
  </w:style>
  <w:style w:type="paragraph" w:customStyle="1" w:styleId="KolomKopje">
    <w:name w:val="KolomKopje"/>
    <w:basedOn w:val="Normal"/>
    <w:next w:val="Normal"/>
    <w:rsid w:val="00515BD1"/>
    <w:pPr>
      <w:pBdr>
        <w:top w:val="single" w:sz="6" w:space="4" w:color="auto"/>
      </w:pBdr>
      <w:tabs>
        <w:tab w:val="clear" w:pos="709"/>
      </w:tabs>
      <w:autoSpaceDE/>
      <w:autoSpaceDN/>
      <w:spacing w:before="100" w:line="200" w:lineRule="exact"/>
    </w:pPr>
    <w:rPr>
      <w:rFonts w:cs="Times New Roman"/>
    </w:rPr>
  </w:style>
  <w:style w:type="paragraph" w:customStyle="1" w:styleId="KolomSub">
    <w:name w:val="KolomSub"/>
    <w:basedOn w:val="Normal"/>
    <w:rsid w:val="00515BD1"/>
    <w:pPr>
      <w:tabs>
        <w:tab w:val="clear" w:pos="709"/>
      </w:tabs>
      <w:autoSpaceDE/>
      <w:autoSpaceDN/>
      <w:spacing w:line="200" w:lineRule="exact"/>
      <w:ind w:left="113"/>
    </w:pPr>
    <w:rPr>
      <w:rFonts w:cs="Times New Roman"/>
      <w:sz w:val="16"/>
    </w:rPr>
  </w:style>
  <w:style w:type="character" w:styleId="Numrodeligne">
    <w:name w:val="line number"/>
    <w:basedOn w:val="Policepardfaut"/>
    <w:rsid w:val="00515BD1"/>
    <w:rPr>
      <w:rFonts w:ascii="Times New Roman" w:hAnsi="Times New Roman"/>
      <w:sz w:val="22"/>
    </w:rPr>
  </w:style>
  <w:style w:type="paragraph" w:styleId="Liste">
    <w:name w:val="List"/>
    <w:basedOn w:val="Normal"/>
    <w:rsid w:val="00515BD1"/>
    <w:pPr>
      <w:tabs>
        <w:tab w:val="clear" w:pos="709"/>
      </w:tabs>
      <w:autoSpaceDE/>
      <w:autoSpaceDN/>
      <w:spacing w:line="260" w:lineRule="exact"/>
      <w:ind w:left="283" w:hanging="283"/>
    </w:pPr>
    <w:rPr>
      <w:rFonts w:cs="Times New Roman"/>
    </w:rPr>
  </w:style>
  <w:style w:type="paragraph" w:styleId="Liste2">
    <w:name w:val="List 2"/>
    <w:basedOn w:val="Normal"/>
    <w:rsid w:val="00515BD1"/>
    <w:pPr>
      <w:tabs>
        <w:tab w:val="clear" w:pos="709"/>
      </w:tabs>
      <w:autoSpaceDE/>
      <w:autoSpaceDN/>
      <w:spacing w:line="260" w:lineRule="exact"/>
      <w:ind w:left="566" w:hanging="283"/>
    </w:pPr>
    <w:rPr>
      <w:rFonts w:cs="Times New Roman"/>
    </w:rPr>
  </w:style>
  <w:style w:type="paragraph" w:styleId="Liste3">
    <w:name w:val="List 3"/>
    <w:basedOn w:val="Normal"/>
    <w:rsid w:val="00515BD1"/>
    <w:pPr>
      <w:tabs>
        <w:tab w:val="clear" w:pos="709"/>
      </w:tabs>
      <w:autoSpaceDE/>
      <w:autoSpaceDN/>
      <w:spacing w:line="260" w:lineRule="exact"/>
      <w:ind w:left="849" w:hanging="283"/>
    </w:pPr>
    <w:rPr>
      <w:rFonts w:cs="Times New Roman"/>
    </w:rPr>
  </w:style>
  <w:style w:type="paragraph" w:styleId="Liste4">
    <w:name w:val="List 4"/>
    <w:basedOn w:val="Normal"/>
    <w:rsid w:val="00515BD1"/>
    <w:pPr>
      <w:tabs>
        <w:tab w:val="clear" w:pos="709"/>
      </w:tabs>
      <w:autoSpaceDE/>
      <w:autoSpaceDN/>
      <w:spacing w:line="260" w:lineRule="exact"/>
      <w:ind w:left="1132" w:hanging="283"/>
    </w:pPr>
    <w:rPr>
      <w:rFonts w:cs="Times New Roman"/>
    </w:rPr>
  </w:style>
  <w:style w:type="paragraph" w:styleId="Liste5">
    <w:name w:val="List 5"/>
    <w:basedOn w:val="Normal"/>
    <w:rsid w:val="00515BD1"/>
    <w:pPr>
      <w:tabs>
        <w:tab w:val="clear" w:pos="709"/>
      </w:tabs>
      <w:autoSpaceDE/>
      <w:autoSpaceDN/>
      <w:spacing w:line="260" w:lineRule="exact"/>
      <w:ind w:left="1415" w:hanging="283"/>
    </w:pPr>
    <w:rPr>
      <w:rFonts w:cs="Times New Roman"/>
    </w:rPr>
  </w:style>
  <w:style w:type="paragraph" w:styleId="Listepuces">
    <w:name w:val="List Bullet"/>
    <w:basedOn w:val="Normal"/>
    <w:autoRedefine/>
    <w:rsid w:val="00515BD1"/>
    <w:pPr>
      <w:numPr>
        <w:numId w:val="37"/>
      </w:numPr>
      <w:tabs>
        <w:tab w:val="clear" w:pos="709"/>
      </w:tabs>
      <w:autoSpaceDE/>
      <w:autoSpaceDN/>
      <w:spacing w:line="260" w:lineRule="exact"/>
    </w:pPr>
    <w:rPr>
      <w:rFonts w:cs="Times New Roman"/>
    </w:rPr>
  </w:style>
  <w:style w:type="paragraph" w:styleId="Listepuces2">
    <w:name w:val="List Bullet 2"/>
    <w:basedOn w:val="Normal"/>
    <w:autoRedefine/>
    <w:rsid w:val="00515BD1"/>
    <w:pPr>
      <w:numPr>
        <w:numId w:val="38"/>
      </w:numPr>
      <w:tabs>
        <w:tab w:val="clear" w:pos="709"/>
      </w:tabs>
      <w:autoSpaceDE/>
      <w:autoSpaceDN/>
      <w:spacing w:line="260" w:lineRule="exact"/>
    </w:pPr>
    <w:rPr>
      <w:rFonts w:cs="Times New Roman"/>
    </w:rPr>
  </w:style>
  <w:style w:type="paragraph" w:styleId="Listepuces3">
    <w:name w:val="List Bullet 3"/>
    <w:basedOn w:val="Normal"/>
    <w:autoRedefine/>
    <w:rsid w:val="00515BD1"/>
    <w:pPr>
      <w:numPr>
        <w:numId w:val="39"/>
      </w:numPr>
      <w:tabs>
        <w:tab w:val="clear" w:pos="709"/>
      </w:tabs>
      <w:autoSpaceDE/>
      <w:autoSpaceDN/>
      <w:spacing w:line="260" w:lineRule="exact"/>
    </w:pPr>
    <w:rPr>
      <w:rFonts w:cs="Times New Roman"/>
    </w:rPr>
  </w:style>
  <w:style w:type="paragraph" w:styleId="Listepuces4">
    <w:name w:val="List Bullet 4"/>
    <w:basedOn w:val="Normal"/>
    <w:autoRedefine/>
    <w:rsid w:val="00515BD1"/>
    <w:pPr>
      <w:numPr>
        <w:numId w:val="40"/>
      </w:numPr>
      <w:tabs>
        <w:tab w:val="clear" w:pos="709"/>
      </w:tabs>
      <w:autoSpaceDE/>
      <w:autoSpaceDN/>
      <w:spacing w:line="260" w:lineRule="exact"/>
    </w:pPr>
    <w:rPr>
      <w:rFonts w:cs="Times New Roman"/>
    </w:rPr>
  </w:style>
  <w:style w:type="paragraph" w:styleId="Listepuces5">
    <w:name w:val="List Bullet 5"/>
    <w:basedOn w:val="Normal"/>
    <w:autoRedefine/>
    <w:rsid w:val="00515BD1"/>
    <w:pPr>
      <w:numPr>
        <w:numId w:val="41"/>
      </w:numPr>
      <w:tabs>
        <w:tab w:val="clear" w:pos="709"/>
      </w:tabs>
      <w:autoSpaceDE/>
      <w:autoSpaceDN/>
      <w:spacing w:line="260" w:lineRule="exact"/>
    </w:pPr>
    <w:rPr>
      <w:rFonts w:cs="Times New Roman"/>
    </w:rPr>
  </w:style>
  <w:style w:type="paragraph" w:styleId="Listecontinue">
    <w:name w:val="List Continue"/>
    <w:basedOn w:val="Normal"/>
    <w:rsid w:val="00515BD1"/>
    <w:pPr>
      <w:tabs>
        <w:tab w:val="clear" w:pos="709"/>
      </w:tabs>
      <w:autoSpaceDE/>
      <w:autoSpaceDN/>
      <w:spacing w:after="120" w:line="260" w:lineRule="exact"/>
      <w:ind w:left="283"/>
    </w:pPr>
    <w:rPr>
      <w:rFonts w:cs="Times New Roman"/>
    </w:rPr>
  </w:style>
  <w:style w:type="paragraph" w:styleId="Listecontinue2">
    <w:name w:val="List Continue 2"/>
    <w:basedOn w:val="Normal"/>
    <w:rsid w:val="00515BD1"/>
    <w:pPr>
      <w:tabs>
        <w:tab w:val="clear" w:pos="709"/>
      </w:tabs>
      <w:autoSpaceDE/>
      <w:autoSpaceDN/>
      <w:spacing w:after="120" w:line="260" w:lineRule="exact"/>
      <w:ind w:left="566"/>
    </w:pPr>
    <w:rPr>
      <w:rFonts w:cs="Times New Roman"/>
    </w:rPr>
  </w:style>
  <w:style w:type="paragraph" w:styleId="Listecontinue3">
    <w:name w:val="List Continue 3"/>
    <w:basedOn w:val="Normal"/>
    <w:rsid w:val="00515BD1"/>
    <w:pPr>
      <w:tabs>
        <w:tab w:val="clear" w:pos="709"/>
      </w:tabs>
      <w:autoSpaceDE/>
      <w:autoSpaceDN/>
      <w:spacing w:after="120" w:line="260" w:lineRule="exact"/>
      <w:ind w:left="849"/>
    </w:pPr>
    <w:rPr>
      <w:rFonts w:cs="Times New Roman"/>
    </w:rPr>
  </w:style>
  <w:style w:type="paragraph" w:styleId="Listecontinue4">
    <w:name w:val="List Continue 4"/>
    <w:basedOn w:val="Normal"/>
    <w:rsid w:val="00515BD1"/>
    <w:pPr>
      <w:tabs>
        <w:tab w:val="clear" w:pos="709"/>
      </w:tabs>
      <w:autoSpaceDE/>
      <w:autoSpaceDN/>
      <w:spacing w:after="120" w:line="260" w:lineRule="exact"/>
      <w:ind w:left="1132"/>
    </w:pPr>
    <w:rPr>
      <w:rFonts w:cs="Times New Roman"/>
    </w:rPr>
  </w:style>
  <w:style w:type="paragraph" w:styleId="Listecontinue5">
    <w:name w:val="List Continue 5"/>
    <w:basedOn w:val="Normal"/>
    <w:rsid w:val="00515BD1"/>
    <w:pPr>
      <w:tabs>
        <w:tab w:val="clear" w:pos="709"/>
      </w:tabs>
      <w:autoSpaceDE/>
      <w:autoSpaceDN/>
      <w:spacing w:after="120" w:line="260" w:lineRule="exact"/>
      <w:ind w:left="1415"/>
    </w:pPr>
    <w:rPr>
      <w:rFonts w:cs="Times New Roman"/>
    </w:rPr>
  </w:style>
  <w:style w:type="paragraph" w:styleId="Listenumros">
    <w:name w:val="List Number"/>
    <w:basedOn w:val="Normal"/>
    <w:rsid w:val="00515BD1"/>
    <w:pPr>
      <w:numPr>
        <w:numId w:val="42"/>
      </w:numPr>
      <w:tabs>
        <w:tab w:val="clear" w:pos="709"/>
      </w:tabs>
      <w:autoSpaceDE/>
      <w:autoSpaceDN/>
      <w:spacing w:line="260" w:lineRule="exact"/>
    </w:pPr>
    <w:rPr>
      <w:rFonts w:cs="Times New Roman"/>
    </w:rPr>
  </w:style>
  <w:style w:type="paragraph" w:styleId="Listenumros2">
    <w:name w:val="List Number 2"/>
    <w:basedOn w:val="Normal"/>
    <w:rsid w:val="00515BD1"/>
    <w:pPr>
      <w:numPr>
        <w:numId w:val="43"/>
      </w:numPr>
      <w:tabs>
        <w:tab w:val="clear" w:pos="709"/>
      </w:tabs>
      <w:autoSpaceDE/>
      <w:autoSpaceDN/>
      <w:spacing w:line="260" w:lineRule="exact"/>
    </w:pPr>
    <w:rPr>
      <w:rFonts w:cs="Times New Roman"/>
    </w:rPr>
  </w:style>
  <w:style w:type="paragraph" w:styleId="Listenumros3">
    <w:name w:val="List Number 3"/>
    <w:basedOn w:val="Normal"/>
    <w:rsid w:val="00515BD1"/>
    <w:pPr>
      <w:numPr>
        <w:numId w:val="44"/>
      </w:numPr>
      <w:tabs>
        <w:tab w:val="clear" w:pos="709"/>
      </w:tabs>
      <w:autoSpaceDE/>
      <w:autoSpaceDN/>
      <w:spacing w:line="260" w:lineRule="exact"/>
    </w:pPr>
    <w:rPr>
      <w:rFonts w:cs="Times New Roman"/>
    </w:rPr>
  </w:style>
  <w:style w:type="paragraph" w:styleId="Listenumros4">
    <w:name w:val="List Number 4"/>
    <w:basedOn w:val="Normal"/>
    <w:rsid w:val="00515BD1"/>
    <w:pPr>
      <w:numPr>
        <w:numId w:val="45"/>
      </w:numPr>
      <w:tabs>
        <w:tab w:val="clear" w:pos="709"/>
      </w:tabs>
      <w:autoSpaceDE/>
      <w:autoSpaceDN/>
      <w:spacing w:line="260" w:lineRule="exact"/>
    </w:pPr>
    <w:rPr>
      <w:rFonts w:cs="Times New Roman"/>
    </w:rPr>
  </w:style>
  <w:style w:type="paragraph" w:styleId="Listenumros5">
    <w:name w:val="List Number 5"/>
    <w:basedOn w:val="Normal"/>
    <w:rsid w:val="00515BD1"/>
    <w:pPr>
      <w:numPr>
        <w:numId w:val="46"/>
      </w:numPr>
      <w:tabs>
        <w:tab w:val="clear" w:pos="709"/>
      </w:tabs>
      <w:autoSpaceDE/>
      <w:autoSpaceDN/>
      <w:spacing w:line="260" w:lineRule="exact"/>
    </w:pPr>
    <w:rPr>
      <w:rFonts w:cs="Times New Roman"/>
    </w:rPr>
  </w:style>
  <w:style w:type="paragraph" w:styleId="Textedemacro">
    <w:name w:val="macro"/>
    <w:link w:val="TextedemacroCar"/>
    <w:rsid w:val="00515BD1"/>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urier New" w:hAnsi="Courier New" w:cs="Times New Roman"/>
      <w:sz w:val="20"/>
      <w:szCs w:val="20"/>
      <w:lang w:val="nl-NL"/>
    </w:rPr>
  </w:style>
  <w:style w:type="character" w:customStyle="1" w:styleId="TextedemacroCar">
    <w:name w:val="Texte de macro Car"/>
    <w:basedOn w:val="Policepardfaut"/>
    <w:link w:val="Textedemacro"/>
    <w:rsid w:val="00515BD1"/>
    <w:rPr>
      <w:rFonts w:ascii="Courier New" w:hAnsi="Courier New" w:cs="Times New Roman"/>
      <w:sz w:val="20"/>
      <w:szCs w:val="20"/>
      <w:lang w:val="nl-NL"/>
    </w:rPr>
  </w:style>
  <w:style w:type="paragraph" w:styleId="En-ttedemessage">
    <w:name w:val="Message Header"/>
    <w:basedOn w:val="Normal"/>
    <w:link w:val="En-ttedemessageCar"/>
    <w:rsid w:val="00515BD1"/>
    <w:pPr>
      <w:pBdr>
        <w:top w:val="single" w:sz="6" w:space="1" w:color="auto"/>
        <w:left w:val="single" w:sz="6" w:space="1" w:color="auto"/>
        <w:bottom w:val="single" w:sz="6" w:space="1" w:color="auto"/>
        <w:right w:val="single" w:sz="6" w:space="1" w:color="auto"/>
      </w:pBdr>
      <w:shd w:val="pct20" w:color="auto" w:fill="auto"/>
      <w:tabs>
        <w:tab w:val="clear" w:pos="709"/>
      </w:tabs>
      <w:autoSpaceDE/>
      <w:autoSpaceDN/>
      <w:spacing w:line="260" w:lineRule="exact"/>
      <w:ind w:left="1134" w:hanging="1134"/>
    </w:pPr>
    <w:rPr>
      <w:rFonts w:cs="Times New Roman"/>
      <w:sz w:val="24"/>
    </w:rPr>
  </w:style>
  <w:style w:type="character" w:customStyle="1" w:styleId="En-ttedemessageCar">
    <w:name w:val="En-tête de message Car"/>
    <w:basedOn w:val="Policepardfaut"/>
    <w:link w:val="En-ttedemessage"/>
    <w:rsid w:val="00515BD1"/>
    <w:rPr>
      <w:rFonts w:ascii="Arial" w:hAnsi="Arial" w:cs="Times New Roman"/>
      <w:sz w:val="24"/>
      <w:szCs w:val="20"/>
      <w:shd w:val="pct20" w:color="auto" w:fill="auto"/>
      <w:lang w:val="nl-NL"/>
    </w:rPr>
  </w:style>
  <w:style w:type="paragraph" w:styleId="NormalWeb">
    <w:name w:val="Normal (Web)"/>
    <w:basedOn w:val="Normal"/>
    <w:rsid w:val="00515BD1"/>
    <w:pPr>
      <w:tabs>
        <w:tab w:val="clear" w:pos="709"/>
      </w:tabs>
      <w:autoSpaceDE/>
      <w:autoSpaceDN/>
      <w:spacing w:line="260" w:lineRule="exact"/>
    </w:pPr>
    <w:rPr>
      <w:rFonts w:cs="Times New Roman"/>
      <w:sz w:val="24"/>
      <w:szCs w:val="24"/>
    </w:rPr>
  </w:style>
  <w:style w:type="paragraph" w:styleId="Retraitnormal">
    <w:name w:val="Normal Indent"/>
    <w:basedOn w:val="Normal"/>
    <w:rsid w:val="00515BD1"/>
    <w:pPr>
      <w:tabs>
        <w:tab w:val="clear" w:pos="709"/>
      </w:tabs>
      <w:autoSpaceDE/>
      <w:autoSpaceDN/>
      <w:spacing w:line="260" w:lineRule="exact"/>
      <w:ind w:left="720"/>
    </w:pPr>
    <w:rPr>
      <w:rFonts w:cs="Times New Roman"/>
    </w:rPr>
  </w:style>
  <w:style w:type="paragraph" w:customStyle="1" w:styleId="Titredenote1">
    <w:name w:val="Titre de note1"/>
    <w:basedOn w:val="Normal"/>
    <w:next w:val="Normal"/>
    <w:link w:val="NoteHeadingChar"/>
    <w:rsid w:val="00515BD1"/>
    <w:pPr>
      <w:tabs>
        <w:tab w:val="clear" w:pos="709"/>
      </w:tabs>
      <w:autoSpaceDE/>
      <w:autoSpaceDN/>
      <w:spacing w:line="260" w:lineRule="exact"/>
    </w:pPr>
    <w:rPr>
      <w:rFonts w:cs="Times New Roman"/>
    </w:rPr>
  </w:style>
  <w:style w:type="character" w:customStyle="1" w:styleId="NoteHeadingChar">
    <w:name w:val="Note Heading Char"/>
    <w:basedOn w:val="Policepardfaut"/>
    <w:link w:val="Titredenote1"/>
    <w:rsid w:val="00515BD1"/>
    <w:rPr>
      <w:rFonts w:ascii="Arial" w:hAnsi="Arial" w:cs="Times New Roman"/>
      <w:sz w:val="20"/>
      <w:szCs w:val="20"/>
      <w:lang w:val="nl-NL"/>
    </w:rPr>
  </w:style>
  <w:style w:type="character" w:styleId="Numrodepage">
    <w:name w:val="page number"/>
    <w:basedOn w:val="Policepardfaut"/>
    <w:rsid w:val="00515BD1"/>
    <w:rPr>
      <w:rFonts w:ascii="Times New Roman" w:hAnsi="Times New Roman"/>
      <w:sz w:val="18"/>
    </w:rPr>
  </w:style>
  <w:style w:type="paragraph" w:customStyle="1" w:styleId="Paragraaf">
    <w:name w:val="Paragraaf"/>
    <w:basedOn w:val="Normal"/>
    <w:next w:val="Normal"/>
    <w:rsid w:val="00515BD1"/>
    <w:pPr>
      <w:keepNext/>
      <w:tabs>
        <w:tab w:val="clear" w:pos="709"/>
      </w:tabs>
      <w:autoSpaceDE/>
      <w:autoSpaceDN/>
      <w:spacing w:before="280" w:after="280" w:line="260" w:lineRule="exact"/>
      <w:ind w:left="851"/>
    </w:pPr>
    <w:rPr>
      <w:rFonts w:cs="Times New Roman"/>
      <w:b/>
      <w:sz w:val="26"/>
    </w:rPr>
  </w:style>
  <w:style w:type="paragraph" w:styleId="Salutations">
    <w:name w:val="Salutation"/>
    <w:basedOn w:val="Normal"/>
    <w:next w:val="Normal"/>
    <w:link w:val="SalutationsCar"/>
    <w:rsid w:val="00515BD1"/>
    <w:pPr>
      <w:tabs>
        <w:tab w:val="clear" w:pos="709"/>
      </w:tabs>
      <w:autoSpaceDE/>
      <w:autoSpaceDN/>
      <w:spacing w:line="260" w:lineRule="exact"/>
    </w:pPr>
    <w:rPr>
      <w:rFonts w:cs="Times New Roman"/>
    </w:rPr>
  </w:style>
  <w:style w:type="character" w:customStyle="1" w:styleId="SalutationsCar">
    <w:name w:val="Salutations Car"/>
    <w:basedOn w:val="Policepardfaut"/>
    <w:link w:val="Salutations"/>
    <w:rsid w:val="00515BD1"/>
    <w:rPr>
      <w:rFonts w:ascii="Arial" w:hAnsi="Arial" w:cs="Times New Roman"/>
      <w:sz w:val="20"/>
      <w:szCs w:val="20"/>
      <w:lang w:val="nl-NL"/>
    </w:rPr>
  </w:style>
  <w:style w:type="paragraph" w:styleId="Signature">
    <w:name w:val="Signature"/>
    <w:basedOn w:val="Normal"/>
    <w:link w:val="SignatureCar"/>
    <w:rsid w:val="00515BD1"/>
    <w:pPr>
      <w:tabs>
        <w:tab w:val="clear" w:pos="709"/>
      </w:tabs>
      <w:autoSpaceDE/>
      <w:autoSpaceDN/>
      <w:spacing w:line="260" w:lineRule="exact"/>
      <w:ind w:left="4252"/>
    </w:pPr>
    <w:rPr>
      <w:rFonts w:cs="Times New Roman"/>
    </w:rPr>
  </w:style>
  <w:style w:type="character" w:customStyle="1" w:styleId="SignatureCar">
    <w:name w:val="Signature Car"/>
    <w:basedOn w:val="Policepardfaut"/>
    <w:link w:val="Signature"/>
    <w:rsid w:val="00515BD1"/>
    <w:rPr>
      <w:rFonts w:ascii="Arial" w:hAnsi="Arial" w:cs="Times New Roman"/>
      <w:sz w:val="20"/>
      <w:szCs w:val="20"/>
      <w:lang w:val="nl-NL"/>
    </w:rPr>
  </w:style>
  <w:style w:type="character" w:styleId="lev">
    <w:name w:val="Strong"/>
    <w:basedOn w:val="Policepardfaut"/>
    <w:qFormat/>
    <w:rsid w:val="00515BD1"/>
    <w:rPr>
      <w:rFonts w:ascii="Times New Roman" w:hAnsi="Times New Roman"/>
      <w:b/>
      <w:sz w:val="22"/>
    </w:rPr>
  </w:style>
  <w:style w:type="paragraph" w:customStyle="1" w:styleId="Subparagraaf">
    <w:name w:val="Subparagraaf"/>
    <w:basedOn w:val="Normal"/>
    <w:next w:val="Normal"/>
    <w:rsid w:val="00515BD1"/>
    <w:pPr>
      <w:keepNext/>
      <w:tabs>
        <w:tab w:val="clear" w:pos="709"/>
      </w:tabs>
      <w:autoSpaceDE/>
      <w:autoSpaceDN/>
      <w:spacing w:before="280" w:line="260" w:lineRule="exact"/>
      <w:ind w:left="851"/>
    </w:pPr>
    <w:rPr>
      <w:rFonts w:cs="Times New Roman"/>
      <w:b/>
    </w:rPr>
  </w:style>
  <w:style w:type="paragraph" w:styleId="Sous-titre">
    <w:name w:val="Subtitle"/>
    <w:basedOn w:val="Normal"/>
    <w:link w:val="Sous-titreCar"/>
    <w:qFormat/>
    <w:rsid w:val="00515BD1"/>
    <w:pPr>
      <w:tabs>
        <w:tab w:val="clear" w:pos="709"/>
      </w:tabs>
      <w:autoSpaceDE/>
      <w:autoSpaceDN/>
      <w:spacing w:after="60" w:line="260" w:lineRule="exact"/>
      <w:jc w:val="center"/>
      <w:outlineLvl w:val="1"/>
    </w:pPr>
    <w:rPr>
      <w:rFonts w:cs="Times New Roman"/>
      <w:sz w:val="24"/>
    </w:rPr>
  </w:style>
  <w:style w:type="character" w:customStyle="1" w:styleId="Sous-titreCar">
    <w:name w:val="Sous-titre Car"/>
    <w:basedOn w:val="Policepardfaut"/>
    <w:link w:val="Sous-titre"/>
    <w:rsid w:val="00515BD1"/>
    <w:rPr>
      <w:rFonts w:ascii="Arial" w:hAnsi="Arial" w:cs="Times New Roman"/>
      <w:sz w:val="24"/>
      <w:szCs w:val="20"/>
      <w:lang w:val="nl-NL"/>
    </w:rPr>
  </w:style>
  <w:style w:type="paragraph" w:customStyle="1" w:styleId="Tabel">
    <w:name w:val="Tabel"/>
    <w:basedOn w:val="Normal"/>
    <w:rsid w:val="00515BD1"/>
    <w:pPr>
      <w:tabs>
        <w:tab w:val="clear" w:pos="709"/>
      </w:tabs>
      <w:autoSpaceDE/>
      <w:autoSpaceDN/>
      <w:spacing w:line="240" w:lineRule="atLeast"/>
    </w:pPr>
    <w:rPr>
      <w:rFonts w:cs="Times New Roman"/>
    </w:rPr>
  </w:style>
  <w:style w:type="paragraph" w:customStyle="1" w:styleId="TabelNa">
    <w:name w:val="TabelNa"/>
    <w:basedOn w:val="Normal"/>
    <w:next w:val="Normal"/>
    <w:rsid w:val="00515BD1"/>
    <w:pPr>
      <w:pBdr>
        <w:bottom w:val="single" w:sz="6" w:space="1" w:color="auto"/>
      </w:pBdr>
      <w:tabs>
        <w:tab w:val="clear" w:pos="709"/>
      </w:tabs>
      <w:autoSpaceDE/>
      <w:autoSpaceDN/>
      <w:spacing w:after="560" w:line="260" w:lineRule="exact"/>
    </w:pPr>
    <w:rPr>
      <w:rFonts w:cs="Times New Roman"/>
    </w:rPr>
  </w:style>
  <w:style w:type="paragraph" w:styleId="Tabledesrfrencesjuridiques">
    <w:name w:val="table of authorities"/>
    <w:basedOn w:val="Normal"/>
    <w:next w:val="Normal"/>
    <w:rsid w:val="00515BD1"/>
    <w:pPr>
      <w:tabs>
        <w:tab w:val="clear" w:pos="709"/>
        <w:tab w:val="clear" w:pos="851"/>
      </w:tabs>
      <w:autoSpaceDE/>
      <w:autoSpaceDN/>
      <w:spacing w:line="260" w:lineRule="exact"/>
      <w:ind w:left="200" w:hanging="200"/>
    </w:pPr>
    <w:rPr>
      <w:rFonts w:cs="Times New Roman"/>
    </w:rPr>
  </w:style>
  <w:style w:type="paragraph" w:styleId="Tabledesillustrations">
    <w:name w:val="table of figures"/>
    <w:basedOn w:val="Normal"/>
    <w:next w:val="Normal"/>
    <w:rsid w:val="00515BD1"/>
    <w:pPr>
      <w:tabs>
        <w:tab w:val="clear" w:pos="709"/>
        <w:tab w:val="right" w:pos="7938"/>
      </w:tabs>
      <w:autoSpaceDE/>
      <w:autoSpaceDN/>
      <w:spacing w:line="260" w:lineRule="exact"/>
      <w:ind w:left="851" w:right="567" w:hanging="851"/>
    </w:pPr>
    <w:rPr>
      <w:rFonts w:cs="Times New Roman"/>
      <w:i/>
    </w:rPr>
  </w:style>
  <w:style w:type="paragraph" w:styleId="Titre">
    <w:name w:val="Title"/>
    <w:basedOn w:val="Normal"/>
    <w:link w:val="TitreCar"/>
    <w:qFormat/>
    <w:rsid w:val="00515BD1"/>
    <w:pPr>
      <w:tabs>
        <w:tab w:val="clear" w:pos="709"/>
      </w:tabs>
      <w:autoSpaceDE/>
      <w:autoSpaceDN/>
      <w:spacing w:before="240" w:after="60" w:line="260" w:lineRule="exact"/>
      <w:jc w:val="center"/>
      <w:outlineLvl w:val="0"/>
    </w:pPr>
    <w:rPr>
      <w:rFonts w:cs="Times New Roman"/>
      <w:b/>
      <w:kern w:val="28"/>
      <w:sz w:val="32"/>
    </w:rPr>
  </w:style>
  <w:style w:type="character" w:customStyle="1" w:styleId="TitreCar">
    <w:name w:val="Titre Car"/>
    <w:basedOn w:val="Policepardfaut"/>
    <w:link w:val="Titre"/>
    <w:rsid w:val="00515BD1"/>
    <w:rPr>
      <w:rFonts w:ascii="Arial" w:hAnsi="Arial" w:cs="Times New Roman"/>
      <w:b/>
      <w:kern w:val="28"/>
      <w:sz w:val="32"/>
      <w:szCs w:val="20"/>
      <w:lang w:val="nl-NL"/>
    </w:rPr>
  </w:style>
  <w:style w:type="paragraph" w:styleId="TitreTR">
    <w:name w:val="toa heading"/>
    <w:basedOn w:val="Normal"/>
    <w:next w:val="Normal"/>
    <w:rsid w:val="00515BD1"/>
    <w:pPr>
      <w:tabs>
        <w:tab w:val="clear" w:pos="709"/>
      </w:tabs>
      <w:autoSpaceDE/>
      <w:autoSpaceDN/>
      <w:spacing w:before="120" w:line="260" w:lineRule="exact"/>
    </w:pPr>
    <w:rPr>
      <w:rFonts w:cs="Times New Roman"/>
      <w:b/>
      <w:sz w:val="24"/>
    </w:rPr>
  </w:style>
  <w:style w:type="paragraph" w:styleId="TM1">
    <w:name w:val="toc 1"/>
    <w:basedOn w:val="Normal"/>
    <w:next w:val="Normal"/>
    <w:uiPriority w:val="39"/>
    <w:rsid w:val="00515BD1"/>
    <w:pPr>
      <w:tabs>
        <w:tab w:val="clear" w:pos="709"/>
        <w:tab w:val="right" w:pos="7938"/>
      </w:tabs>
      <w:autoSpaceDE/>
      <w:autoSpaceDN/>
      <w:spacing w:line="260" w:lineRule="exact"/>
      <w:ind w:left="851" w:right="567"/>
    </w:pPr>
    <w:rPr>
      <w:rFonts w:cs="Times New Roman"/>
      <w:b/>
    </w:rPr>
  </w:style>
  <w:style w:type="paragraph" w:styleId="TM2">
    <w:name w:val="toc 2"/>
    <w:basedOn w:val="Normal"/>
    <w:next w:val="Normal"/>
    <w:rsid w:val="00515BD1"/>
    <w:pPr>
      <w:tabs>
        <w:tab w:val="clear" w:pos="709"/>
        <w:tab w:val="right" w:pos="7938"/>
      </w:tabs>
      <w:autoSpaceDE/>
      <w:autoSpaceDN/>
      <w:spacing w:before="120" w:line="260" w:lineRule="exact"/>
      <w:ind w:left="851" w:right="567" w:hanging="851"/>
    </w:pPr>
    <w:rPr>
      <w:rFonts w:cs="Times New Roman"/>
      <w:b/>
    </w:rPr>
  </w:style>
  <w:style w:type="paragraph" w:styleId="TM3">
    <w:name w:val="toc 3"/>
    <w:basedOn w:val="Normal"/>
    <w:next w:val="Normal"/>
    <w:autoRedefine/>
    <w:uiPriority w:val="39"/>
    <w:rsid w:val="00515BD1"/>
    <w:pPr>
      <w:tabs>
        <w:tab w:val="clear" w:pos="709"/>
        <w:tab w:val="right" w:pos="7938"/>
      </w:tabs>
      <w:autoSpaceDE/>
      <w:autoSpaceDN/>
      <w:spacing w:line="260" w:lineRule="exact"/>
      <w:ind w:left="851" w:right="567" w:hanging="851"/>
    </w:pPr>
    <w:rPr>
      <w:rFonts w:cs="Times New Roman"/>
    </w:rPr>
  </w:style>
  <w:style w:type="paragraph" w:styleId="TM4">
    <w:name w:val="toc 4"/>
    <w:basedOn w:val="Normal"/>
    <w:next w:val="Normal"/>
    <w:autoRedefine/>
    <w:rsid w:val="00515BD1"/>
    <w:pPr>
      <w:tabs>
        <w:tab w:val="clear" w:pos="709"/>
        <w:tab w:val="right" w:pos="7938"/>
      </w:tabs>
      <w:autoSpaceDE/>
      <w:autoSpaceDN/>
      <w:spacing w:line="260" w:lineRule="exact"/>
      <w:ind w:left="851" w:right="567" w:hanging="851"/>
    </w:pPr>
    <w:rPr>
      <w:rFonts w:cs="Times New Roman"/>
    </w:rPr>
  </w:style>
  <w:style w:type="paragraph" w:styleId="TM5">
    <w:name w:val="toc 5"/>
    <w:basedOn w:val="Normal"/>
    <w:next w:val="Normal"/>
    <w:autoRedefine/>
    <w:rsid w:val="00515BD1"/>
    <w:pPr>
      <w:tabs>
        <w:tab w:val="clear" w:pos="709"/>
        <w:tab w:val="right" w:pos="7938"/>
      </w:tabs>
      <w:autoSpaceDE/>
      <w:autoSpaceDN/>
      <w:spacing w:line="260" w:lineRule="exact"/>
    </w:pPr>
    <w:rPr>
      <w:rFonts w:cs="Times New Roman"/>
    </w:rPr>
  </w:style>
  <w:style w:type="paragraph" w:styleId="TM6">
    <w:name w:val="toc 6"/>
    <w:basedOn w:val="Normal"/>
    <w:next w:val="Normal"/>
    <w:autoRedefine/>
    <w:rsid w:val="00515BD1"/>
    <w:pPr>
      <w:tabs>
        <w:tab w:val="clear" w:pos="709"/>
        <w:tab w:val="right" w:pos="7938"/>
      </w:tabs>
      <w:autoSpaceDE/>
      <w:autoSpaceDN/>
      <w:spacing w:line="260" w:lineRule="exact"/>
    </w:pPr>
    <w:rPr>
      <w:rFonts w:cs="Times New Roman"/>
    </w:rPr>
  </w:style>
  <w:style w:type="paragraph" w:styleId="TM7">
    <w:name w:val="toc 7"/>
    <w:basedOn w:val="Normal"/>
    <w:next w:val="Normal"/>
    <w:autoRedefine/>
    <w:rsid w:val="00515BD1"/>
    <w:pPr>
      <w:tabs>
        <w:tab w:val="clear" w:pos="709"/>
        <w:tab w:val="right" w:pos="7938"/>
      </w:tabs>
      <w:autoSpaceDE/>
      <w:autoSpaceDN/>
      <w:spacing w:line="260" w:lineRule="exact"/>
      <w:ind w:left="1200"/>
    </w:pPr>
    <w:rPr>
      <w:rFonts w:cs="Times New Roman"/>
    </w:rPr>
  </w:style>
  <w:style w:type="paragraph" w:styleId="TM8">
    <w:name w:val="toc 8"/>
    <w:basedOn w:val="Normal"/>
    <w:next w:val="Normal"/>
    <w:autoRedefine/>
    <w:rsid w:val="00515BD1"/>
    <w:pPr>
      <w:tabs>
        <w:tab w:val="clear" w:pos="709"/>
        <w:tab w:val="right" w:pos="7938"/>
      </w:tabs>
      <w:autoSpaceDE/>
      <w:autoSpaceDN/>
      <w:spacing w:line="260" w:lineRule="exact"/>
      <w:ind w:left="1400"/>
    </w:pPr>
    <w:rPr>
      <w:rFonts w:cs="Times New Roman"/>
    </w:rPr>
  </w:style>
  <w:style w:type="paragraph" w:styleId="TM9">
    <w:name w:val="toc 9"/>
    <w:basedOn w:val="Normal"/>
    <w:next w:val="Normal"/>
    <w:autoRedefine/>
    <w:rsid w:val="00515BD1"/>
    <w:pPr>
      <w:tabs>
        <w:tab w:val="clear" w:pos="709"/>
        <w:tab w:val="right" w:pos="7938"/>
      </w:tabs>
      <w:autoSpaceDE/>
      <w:autoSpaceDN/>
      <w:spacing w:line="260" w:lineRule="exact"/>
      <w:ind w:left="1600"/>
    </w:pPr>
    <w:rPr>
      <w:rFonts w:cs="Times New Roman"/>
    </w:rPr>
  </w:style>
  <w:style w:type="paragraph" w:styleId="Textedebulles">
    <w:name w:val="Balloon Text"/>
    <w:basedOn w:val="Normal"/>
    <w:link w:val="TextedebullesCar"/>
    <w:uiPriority w:val="99"/>
    <w:semiHidden/>
    <w:unhideWhenUsed/>
    <w:rsid w:val="00775421"/>
    <w:pPr>
      <w:tabs>
        <w:tab w:val="clear" w:pos="709"/>
      </w:tabs>
      <w:autoSpaceDE/>
      <w:autoSpaceDN/>
    </w:pPr>
    <w:rPr>
      <w:rFonts w:ascii="Tahoma" w:hAnsi="Tahoma" w:cs="Tahoma"/>
      <w:sz w:val="16"/>
      <w:szCs w:val="16"/>
    </w:rPr>
  </w:style>
  <w:style w:type="character" w:customStyle="1" w:styleId="TextedebullesCar">
    <w:name w:val="Texte de bulles Car"/>
    <w:basedOn w:val="Policepardfaut"/>
    <w:link w:val="Textedebulles"/>
    <w:uiPriority w:val="99"/>
    <w:semiHidden/>
    <w:rsid w:val="00775421"/>
    <w:rPr>
      <w:rFonts w:ascii="Tahoma" w:hAnsi="Tahoma" w:cs="Tahoma"/>
      <w:sz w:val="16"/>
      <w:szCs w:val="16"/>
      <w:lang w:val="nl-NL"/>
    </w:rPr>
  </w:style>
  <w:style w:type="character" w:customStyle="1" w:styleId="apple-converted-space">
    <w:name w:val="apple-converted-space"/>
    <w:basedOn w:val="Policepardfaut"/>
    <w:rsid w:val="00C93785"/>
  </w:style>
  <w:style w:type="character" w:styleId="Textedelespacerserv">
    <w:name w:val="Placeholder Text"/>
    <w:basedOn w:val="Policepardfaut"/>
    <w:uiPriority w:val="99"/>
    <w:semiHidden/>
    <w:rsid w:val="00E44925"/>
    <w:rPr>
      <w:color w:val="808080"/>
    </w:rPr>
  </w:style>
  <w:style w:type="paragraph" w:customStyle="1" w:styleId="Style1">
    <w:name w:val="Style1"/>
    <w:basedOn w:val="Normal"/>
    <w:qFormat/>
    <w:rsid w:val="00E0620E"/>
    <w:pPr>
      <w:tabs>
        <w:tab w:val="clear" w:pos="709"/>
        <w:tab w:val="clear" w:pos="851"/>
      </w:tabs>
      <w:autoSpaceDE/>
      <w:autoSpaceDN/>
      <w:spacing w:line="240" w:lineRule="exact"/>
    </w:pPr>
    <w:rPr>
      <w:rFonts w:eastAsiaTheme="minorHAnsi" w:cs="Times New Roman"/>
      <w:sz w:val="14"/>
      <w:szCs w:val="24"/>
      <w:lang w:bidi="en-US"/>
    </w:rPr>
  </w:style>
  <w:style w:type="table" w:styleId="Grilledutableau">
    <w:name w:val="Table Grid"/>
    <w:basedOn w:val="TableauNormal"/>
    <w:rsid w:val="00E0620E"/>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FA7FC2"/>
    <w:pPr>
      <w:spacing w:after="0" w:line="240" w:lineRule="auto"/>
    </w:pPr>
    <w:rPr>
      <w:rFonts w:ascii="Arial" w:eastAsiaTheme="minorEastAsia" w:hAnsi="Arial"/>
      <w:sz w:val="20"/>
      <w:szCs w:val="20"/>
      <w:lang w:val="nl-NL" w:eastAsia="nl-NL"/>
    </w:rPr>
  </w:style>
  <w:style w:type="table" w:customStyle="1" w:styleId="ScriptHeader">
    <w:name w:val="ScriptHeader"/>
    <w:basedOn w:val="TableauNormal"/>
    <w:uiPriority w:val="99"/>
    <w:rsid w:val="00D0141A"/>
    <w:pPr>
      <w:spacing w:after="0" w:line="240" w:lineRule="auto"/>
    </w:pPr>
    <w:rPr>
      <w:b/>
    </w:rPr>
    <w:tblPr>
      <w:tblCellMar>
        <w:top w:w="85" w:type="dxa"/>
        <w:left w:w="57" w:type="dxa"/>
        <w:bottom w:w="85" w:type="dxa"/>
        <w:right w:w="57" w:type="dxa"/>
      </w:tblCellMar>
    </w:tblPr>
    <w:tcPr>
      <w:shd w:val="clear" w:color="auto" w:fill="000000" w:themeFill="text1"/>
    </w:tcPr>
    <w:tblStylePr w:type="lastRow">
      <w:rPr>
        <w:rFonts w:ascii="Verdana" w:hAnsi="Verdana"/>
        <w:b/>
        <w:sz w:val="18"/>
      </w:rPr>
      <w:tblPr/>
      <w:tcPr>
        <w:shd w:val="clear" w:color="auto" w:fill="F2F2F2" w:themeFill="background1" w:themeFillShade="F2"/>
      </w:tcPr>
    </w:tblStylePr>
    <w:tblStylePr w:type="firstCol">
      <w:tblPr/>
      <w:tcPr>
        <w:shd w:val="clear" w:color="auto" w:fill="F2F2F2" w:themeFill="background1" w:themeFillShade="F2"/>
      </w:tcPr>
    </w:tblStylePr>
  </w:style>
  <w:style w:type="table" w:styleId="Tramemoyenne2">
    <w:name w:val="Medium Shading 2"/>
    <w:basedOn w:val="TableauNormal"/>
    <w:uiPriority w:val="64"/>
    <w:rsid w:val="000511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QuestionHeader">
    <w:name w:val="QuestionHeader"/>
    <w:basedOn w:val="TableauNormal"/>
    <w:uiPriority w:val="99"/>
    <w:rsid w:val="00D0141A"/>
    <w:pPr>
      <w:spacing w:after="0" w:line="240" w:lineRule="auto"/>
    </w:pPr>
    <w:rPr>
      <w:b/>
      <w:color w:val="FFFFFF" w:themeColor="background1"/>
    </w:rPr>
    <w:tblPr>
      <w:tblCellMar>
        <w:top w:w="85" w:type="dxa"/>
        <w:left w:w="57" w:type="dxa"/>
        <w:bottom w:w="85" w:type="dxa"/>
        <w:right w:w="57" w:type="dxa"/>
      </w:tblCellMar>
    </w:tblPr>
    <w:tcPr>
      <w:shd w:val="clear" w:color="auto" w:fill="A6A6A6" w:themeFill="background1" w:themeFillShade="A6"/>
    </w:tcPr>
    <w:tblStylePr w:type="firstCol">
      <w:rPr>
        <w:color w:val="auto"/>
      </w:rPr>
      <w:tblPr/>
      <w:tcPr>
        <w:shd w:val="clear" w:color="auto" w:fill="F2F2F2" w:themeFill="background1" w:themeFillShade="F2"/>
      </w:tcPr>
    </w:tblStylePr>
  </w:style>
  <w:style w:type="table" w:customStyle="1" w:styleId="BlockHeader">
    <w:name w:val="BlockHeader"/>
    <w:basedOn w:val="TableauNormal"/>
    <w:uiPriority w:val="99"/>
    <w:rsid w:val="00856F76"/>
    <w:pPr>
      <w:spacing w:after="0" w:line="240" w:lineRule="auto"/>
    </w:pPr>
    <w:rPr>
      <w:b/>
      <w:color w:val="FFFFFF" w:themeColor="background1"/>
    </w:rPr>
    <w:tblPr>
      <w:tblCellMar>
        <w:top w:w="85" w:type="dxa"/>
        <w:left w:w="57" w:type="dxa"/>
        <w:bottom w:w="85" w:type="dxa"/>
        <w:right w:w="57" w:type="dxa"/>
      </w:tblCellMar>
    </w:tblPr>
    <w:tcPr>
      <w:shd w:val="clear" w:color="auto" w:fill="BD8708"/>
    </w:tcPr>
    <w:tblStylePr w:type="firstCol">
      <w:rPr>
        <w:color w:val="auto"/>
      </w:rPr>
      <w:tblPr/>
      <w:tcPr>
        <w:shd w:val="clear" w:color="auto" w:fill="E8BD58"/>
      </w:tcPr>
    </w:tblStylePr>
  </w:style>
  <w:style w:type="table" w:customStyle="1" w:styleId="TextHeader">
    <w:name w:val="TextHeader"/>
    <w:basedOn w:val="TableauNormal"/>
    <w:uiPriority w:val="99"/>
    <w:rsid w:val="00D0141A"/>
    <w:pPr>
      <w:spacing w:after="0" w:line="240" w:lineRule="auto"/>
    </w:pPr>
    <w:rPr>
      <w:b/>
    </w:rPr>
    <w:tblPr>
      <w:tblCellMar>
        <w:top w:w="85" w:type="dxa"/>
        <w:left w:w="57" w:type="dxa"/>
        <w:bottom w:w="85" w:type="dxa"/>
        <w:right w:w="57" w:type="dxa"/>
      </w:tblCellMar>
    </w:tblPr>
    <w:tcPr>
      <w:shd w:val="clear" w:color="auto" w:fill="FFFFFF" w:themeFill="background1"/>
    </w:tcPr>
    <w:tblStylePr w:type="firstCol">
      <w:tblPr/>
      <w:tcPr>
        <w:shd w:val="clear" w:color="auto" w:fill="F2F2F2" w:themeFill="background1" w:themeFillShade="F2"/>
      </w:tcPr>
    </w:tblStylePr>
  </w:style>
  <w:style w:type="table" w:customStyle="1" w:styleId="QuestionText">
    <w:name w:val="QuestionText"/>
    <w:basedOn w:val="TableauNormal"/>
    <w:uiPriority w:val="99"/>
    <w:rsid w:val="00D0141A"/>
    <w:pPr>
      <w:spacing w:after="0" w:line="240" w:lineRule="auto"/>
    </w:pPr>
    <w:tblPr>
      <w:tblCellMar>
        <w:top w:w="85" w:type="dxa"/>
        <w:left w:w="57" w:type="dxa"/>
        <w:bottom w:w="85" w:type="dxa"/>
        <w:right w:w="57" w:type="dxa"/>
      </w:tblCellMar>
    </w:tblPr>
  </w:style>
  <w:style w:type="table" w:customStyle="1" w:styleId="InstructionText">
    <w:name w:val="InstructionText"/>
    <w:basedOn w:val="TableauNormal"/>
    <w:uiPriority w:val="99"/>
    <w:rsid w:val="00D0141A"/>
    <w:pPr>
      <w:spacing w:after="0" w:line="240" w:lineRule="auto"/>
      <w:jc w:val="center"/>
    </w:pPr>
    <w:rPr>
      <w:color w:val="145D04"/>
    </w:rPr>
    <w:tblPr>
      <w:tblBorders>
        <w:top w:val="single" w:sz="12" w:space="0" w:color="145D04"/>
        <w:left w:val="single" w:sz="12" w:space="0" w:color="145D04"/>
        <w:bottom w:val="single" w:sz="12" w:space="0" w:color="145D04"/>
        <w:right w:val="single" w:sz="12" w:space="0" w:color="145D04"/>
        <w:insideH w:val="single" w:sz="12" w:space="0" w:color="145D04"/>
        <w:insideV w:val="single" w:sz="12" w:space="0" w:color="145D04"/>
      </w:tblBorders>
      <w:tblCellMar>
        <w:top w:w="85" w:type="dxa"/>
        <w:left w:w="57" w:type="dxa"/>
        <w:bottom w:w="85" w:type="dxa"/>
        <w:right w:w="57" w:type="dxa"/>
      </w:tblCellMar>
    </w:tblPr>
  </w:style>
  <w:style w:type="table" w:customStyle="1" w:styleId="ScriptDescription">
    <w:name w:val="ScriptDescription"/>
    <w:basedOn w:val="TableauNormal"/>
    <w:uiPriority w:val="99"/>
    <w:rsid w:val="00D0141A"/>
    <w:pPr>
      <w:spacing w:after="0" w:line="240" w:lineRule="auto"/>
    </w:pPr>
    <w:rPr>
      <w:color w:val="737373"/>
    </w:rPr>
    <w:tblPr>
      <w:tblCellMar>
        <w:top w:w="85" w:type="dxa"/>
        <w:left w:w="57" w:type="dxa"/>
        <w:bottom w:w="85" w:type="dxa"/>
        <w:right w:w="57" w:type="dxa"/>
      </w:tblCellMar>
    </w:tblPr>
  </w:style>
  <w:style w:type="table" w:customStyle="1" w:styleId="Notes">
    <w:name w:val="Notes"/>
    <w:basedOn w:val="TableauNormal"/>
    <w:uiPriority w:val="99"/>
    <w:rsid w:val="00D0141A"/>
    <w:pPr>
      <w:spacing w:after="0" w:line="240" w:lineRule="auto"/>
      <w:jc w:val="center"/>
    </w:pPr>
    <w:rPr>
      <w:color w:val="7A2280"/>
    </w:rPr>
    <w:tblPr>
      <w:tblBorders>
        <w:top w:val="single" w:sz="12" w:space="0" w:color="7A2280"/>
        <w:left w:val="single" w:sz="12" w:space="0" w:color="7A2280"/>
        <w:bottom w:val="single" w:sz="12" w:space="0" w:color="7A2280"/>
        <w:right w:val="single" w:sz="12" w:space="0" w:color="7A2280"/>
        <w:insideH w:val="single" w:sz="12" w:space="0" w:color="7A2280"/>
        <w:insideV w:val="single" w:sz="12" w:space="0" w:color="7A2280"/>
      </w:tblBorders>
      <w:tblCellMar>
        <w:top w:w="85" w:type="dxa"/>
        <w:left w:w="57" w:type="dxa"/>
        <w:bottom w:w="85" w:type="dxa"/>
        <w:right w:w="57" w:type="dxa"/>
      </w:tblCellMar>
    </w:tblPr>
  </w:style>
  <w:style w:type="table" w:customStyle="1" w:styleId="Comments">
    <w:name w:val="Comments"/>
    <w:basedOn w:val="TableauNormal"/>
    <w:uiPriority w:val="99"/>
    <w:rsid w:val="00856F76"/>
    <w:pPr>
      <w:spacing w:after="0" w:line="240" w:lineRule="auto"/>
      <w:jc w:val="center"/>
    </w:pPr>
    <w:rPr>
      <w:color w:val="BD8708"/>
    </w:rPr>
    <w:tblPr>
      <w:tblBorders>
        <w:top w:val="single" w:sz="4" w:space="0" w:color="BD8708"/>
        <w:left w:val="single" w:sz="4" w:space="0" w:color="BD8708"/>
        <w:bottom w:val="single" w:sz="4" w:space="0" w:color="BD8708"/>
        <w:right w:val="single" w:sz="4" w:space="0" w:color="BD8708"/>
        <w:insideH w:val="single" w:sz="4" w:space="0" w:color="BD8708"/>
        <w:insideV w:val="single" w:sz="4" w:space="0" w:color="BD8708"/>
      </w:tblBorders>
      <w:tblCellMar>
        <w:top w:w="85" w:type="dxa"/>
        <w:left w:w="57" w:type="dxa"/>
        <w:bottom w:w="85" w:type="dxa"/>
        <w:right w:w="57" w:type="dxa"/>
      </w:tblCellMar>
    </w:tblPr>
  </w:style>
  <w:style w:type="table" w:customStyle="1" w:styleId="OpenText">
    <w:name w:val="OpenText"/>
    <w:basedOn w:val="TableauNormal"/>
    <w:uiPriority w:val="99"/>
    <w:rsid w:val="00D0141A"/>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57" w:type="dxa"/>
        <w:bottom w:w="85" w:type="dxa"/>
        <w:right w:w="57" w:type="dxa"/>
      </w:tblCellMar>
    </w:tblPr>
  </w:style>
  <w:style w:type="table" w:customStyle="1" w:styleId="ContentItem">
    <w:name w:val="ContentItem"/>
    <w:basedOn w:val="TableauNormal"/>
    <w:uiPriority w:val="99"/>
    <w:rsid w:val="002C5C9D"/>
    <w:pPr>
      <w:spacing w:after="0" w:line="240" w:lineRule="auto"/>
    </w:pPr>
    <w:tblPr>
      <w:tblCellMar>
        <w:left w:w="0" w:type="dxa"/>
        <w:right w:w="0" w:type="dxa"/>
      </w:tblCellMar>
    </w:tblPr>
  </w:style>
  <w:style w:type="table" w:customStyle="1" w:styleId="Properties">
    <w:name w:val="Properties"/>
    <w:basedOn w:val="TableauNormal"/>
    <w:uiPriority w:val="99"/>
    <w:rsid w:val="00626842"/>
    <w:pPr>
      <w:spacing w:after="0" w:line="240" w:lineRule="auto"/>
    </w:pPr>
    <w:rPr>
      <w:b/>
      <w:color w:val="131C6B"/>
      <w:u w:val="single"/>
    </w:rPr>
    <w:tblPr>
      <w:tblCellMar>
        <w:top w:w="85" w:type="dxa"/>
        <w:left w:w="57" w:type="dxa"/>
        <w:bottom w:w="85" w:type="dxa"/>
        <w:right w:w="57" w:type="dxa"/>
      </w:tblCellMar>
    </w:tblPr>
  </w:style>
  <w:style w:type="table" w:customStyle="1" w:styleId="Filters">
    <w:name w:val="Filters"/>
    <w:basedOn w:val="TableauNormal"/>
    <w:uiPriority w:val="99"/>
    <w:rsid w:val="003E1815"/>
    <w:pPr>
      <w:spacing w:after="0" w:line="240" w:lineRule="auto"/>
      <w:jc w:val="center"/>
    </w:pPr>
    <w:rPr>
      <w:color w:val="C50017"/>
    </w:rPr>
    <w:tblPr>
      <w:tblBorders>
        <w:top w:val="single" w:sz="12" w:space="0" w:color="C50017"/>
        <w:left w:val="single" w:sz="12" w:space="0" w:color="C50017"/>
        <w:bottom w:val="single" w:sz="12" w:space="0" w:color="C50017"/>
        <w:right w:val="single" w:sz="12" w:space="0" w:color="C50017"/>
        <w:insideH w:val="single" w:sz="12" w:space="0" w:color="C50017"/>
        <w:insideV w:val="single" w:sz="12" w:space="0" w:color="C50017"/>
      </w:tblBorders>
      <w:tblCellMar>
        <w:top w:w="85" w:type="dxa"/>
        <w:left w:w="57" w:type="dxa"/>
        <w:bottom w:w="85" w:type="dxa"/>
        <w:right w:w="57" w:type="dxa"/>
      </w:tblCellMar>
    </w:tblPr>
  </w:style>
  <w:style w:type="table" w:customStyle="1" w:styleId="Answerlist">
    <w:name w:val="Answerlist"/>
    <w:basedOn w:val="TableauNormal"/>
    <w:uiPriority w:val="99"/>
    <w:rsid w:val="0007104A"/>
    <w:pPr>
      <w:spacing w:after="0" w:line="240" w:lineRule="auto"/>
    </w:pPr>
    <w:tblPr>
      <w:tblCellMar>
        <w:top w:w="28" w:type="dxa"/>
        <w:left w:w="57" w:type="dxa"/>
        <w:bottom w:w="28" w:type="dxa"/>
        <w:right w:w="57" w:type="dxa"/>
      </w:tblCellMar>
    </w:tblPr>
    <w:tcPr>
      <w:shd w:val="clear" w:color="auto" w:fill="F2F2F2"/>
    </w:tcPr>
  </w:style>
  <w:style w:type="table" w:customStyle="1" w:styleId="RowsAndColumns">
    <w:name w:val="RowsAndColumns"/>
    <w:basedOn w:val="TableauNormal"/>
    <w:uiPriority w:val="99"/>
    <w:rsid w:val="003F311E"/>
    <w:pPr>
      <w:spacing w:after="0" w:line="240" w:lineRule="auto"/>
      <w:jc w:val="center"/>
    </w:pPr>
    <w:tblPr>
      <w:tblStyleRowBandSize w:val="1"/>
      <w:tblBorders>
        <w:top w:val="single" w:sz="12" w:space="0" w:color="DEDEDE"/>
        <w:left w:val="single" w:sz="12" w:space="0" w:color="DEDEDE"/>
        <w:bottom w:val="single" w:sz="12" w:space="0" w:color="DEDEDE"/>
        <w:right w:val="single" w:sz="12" w:space="0" w:color="DEDEDE"/>
        <w:insideH w:val="single" w:sz="2" w:space="0" w:color="DEDEDE"/>
        <w:insideV w:val="single" w:sz="2" w:space="0" w:color="DEDEDE"/>
      </w:tblBorders>
      <w:tblCellMar>
        <w:top w:w="28" w:type="dxa"/>
        <w:left w:w="57" w:type="dxa"/>
        <w:bottom w:w="28" w:type="dxa"/>
        <w:right w:w="57" w:type="dxa"/>
      </w:tblCellMar>
    </w:tblPr>
    <w:tblStylePr w:type="firstCol">
      <w:pPr>
        <w:jc w:val="left"/>
      </w:pPr>
    </w:tblStylePr>
    <w:tblStylePr w:type="band2Horz">
      <w:tblPr/>
      <w:tcPr>
        <w:shd w:val="clear" w:color="auto" w:fill="F2F2F2" w:themeFill="background1" w:themeFillShade="F2"/>
      </w:tcPr>
    </w:tblStylePr>
  </w:style>
  <w:style w:type="table" w:customStyle="1" w:styleId="LeftRightRows">
    <w:name w:val="LeftRightRows"/>
    <w:basedOn w:val="TableauNormal"/>
    <w:uiPriority w:val="99"/>
    <w:rsid w:val="00337848"/>
    <w:pPr>
      <w:spacing w:after="0" w:line="240" w:lineRule="auto"/>
    </w:pPr>
    <w:tblPr>
      <w:tblStyleRowBandSize w:val="1"/>
      <w:tblStyleColBandSize w:val="1"/>
      <w:tblBorders>
        <w:top w:val="single" w:sz="12" w:space="0" w:color="DEDEDE"/>
        <w:left w:val="single" w:sz="12" w:space="0" w:color="DEDEDE"/>
        <w:bottom w:val="single" w:sz="12" w:space="0" w:color="DEDEDE"/>
        <w:right w:val="single" w:sz="12" w:space="0" w:color="DEDEDE"/>
        <w:insideH w:val="single" w:sz="2" w:space="0" w:color="DEDEDE"/>
        <w:insideV w:val="single" w:sz="2" w:space="0" w:color="DEDEDE"/>
      </w:tblBorders>
      <w:tblCellMar>
        <w:top w:w="28" w:type="dxa"/>
        <w:left w:w="57" w:type="dxa"/>
        <w:bottom w:w="28" w:type="dxa"/>
        <w:right w:w="57" w:type="dxa"/>
      </w:tblCellMar>
    </w:tblPr>
    <w:tblStylePr w:type="firstCol">
      <w:pPr>
        <w:jc w:val="right"/>
      </w:pPr>
    </w:tblStylePr>
    <w:tblStylePr w:type="lastCol">
      <w:pPr>
        <w:jc w:val="left"/>
      </w:pPr>
    </w:tblStylePr>
    <w:tblStylePr w:type="band1Vert">
      <w:pPr>
        <w:jc w:val="left"/>
      </w:pPr>
    </w:tblStylePr>
    <w:tblStylePr w:type="band2Horz">
      <w:pPr>
        <w:jc w:val="left"/>
      </w:pPr>
      <w:tblPr/>
      <w:tcPr>
        <w:shd w:val="clear" w:color="auto" w:fill="F2F2F2" w:themeFill="background1" w:themeFillShade="F2"/>
      </w:tcPr>
    </w:tblStylePr>
  </w:style>
  <w:style w:type="table" w:customStyle="1" w:styleId="TranslationTable">
    <w:name w:val="TranslationTable"/>
    <w:basedOn w:val="TableauNormal"/>
    <w:uiPriority w:val="99"/>
    <w:rsid w:val="001C21A5"/>
    <w:pPr>
      <w:spacing w:after="0" w:line="240" w:lineRule="auto"/>
    </w:pPr>
    <w:tblPr/>
  </w:style>
  <w:style w:type="table" w:customStyle="1" w:styleId="TranslationHeader">
    <w:name w:val="TranslationHeader"/>
    <w:basedOn w:val="TableauNormal"/>
    <w:uiPriority w:val="99"/>
    <w:rsid w:val="006205FB"/>
    <w:pPr>
      <w:spacing w:after="0" w:line="240" w:lineRule="auto"/>
    </w:pPr>
    <w:rPr>
      <w:sz w:val="32"/>
    </w:rPr>
    <w:tblPr/>
  </w:style>
  <w:style w:type="table" w:customStyle="1" w:styleId="Warning">
    <w:name w:val="Warning"/>
    <w:basedOn w:val="TableauNormal"/>
    <w:uiPriority w:val="99"/>
    <w:rsid w:val="008F1A64"/>
    <w:pPr>
      <w:spacing w:after="0" w:line="240" w:lineRule="auto"/>
      <w:jc w:val="center"/>
    </w:pPr>
    <w:rPr>
      <w:color w:val="C50017" w:themeColor="accent3"/>
      <w:sz w:val="16"/>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NS Master Theme">
  <a:themeElements>
    <a:clrScheme name="TNS Master Colours">
      <a:dk1>
        <a:sysClr val="windowText" lastClr="000000"/>
      </a:dk1>
      <a:lt1>
        <a:sysClr val="window" lastClr="FFFFFF"/>
      </a:lt1>
      <a:dk2>
        <a:srgbClr val="3B0541"/>
      </a:dk2>
      <a:lt2>
        <a:srgbClr val="7A2280"/>
      </a:lt2>
      <a:accent1>
        <a:srgbClr val="F7911E"/>
      </a:accent1>
      <a:accent2>
        <a:srgbClr val="EF5205"/>
      </a:accent2>
      <a:accent3>
        <a:srgbClr val="C50017"/>
      </a:accent3>
      <a:accent4>
        <a:srgbClr val="3EB1CC"/>
      </a:accent4>
      <a:accent5>
        <a:srgbClr val="4655A5"/>
      </a:accent5>
      <a:accent6>
        <a:srgbClr val="131C6B"/>
      </a:accent6>
      <a:hlink>
        <a:srgbClr val="4F6128"/>
      </a:hlink>
      <a:folHlink>
        <a:srgbClr val="4F6128"/>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w="12700">
          <a:solidFill>
            <a:schemeClr val="accent3"/>
          </a:solidFill>
        </a:ln>
      </a:spPr>
      <a:bodyPr rtlCol="0" anchor="t"/>
      <a:lstStyle>
        <a:defPPr>
          <a:defRPr sz="1300" b="0" dirty="0" err="1" smtClean="0"/>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spAutoFit/>
      </a:bodyPr>
      <a:lstStyle>
        <a:defPPr>
          <a:defRPr sz="1600" b="0" dirty="0" err="1" smtClean="0">
            <a:solidFill>
              <a:srgbClr val="333333"/>
            </a:solidFill>
            <a:latin typeface="+mn-lt"/>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5F5DB-B0CA-4CD0-86B4-A84274F2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13199</Words>
  <Characters>72598</Characters>
  <Application>Microsoft Office Word</Application>
  <DocSecurity>0</DocSecurity>
  <Lines>604</Lines>
  <Paragraphs>171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TNS  NIPO</Company>
  <LinksUpToDate>false</LinksUpToDate>
  <CharactersWithSpaces>85626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Kramer, Marco (TSAMM)</dc:creator>
  <cp:lastModifiedBy>Chevalier, Laurence (TSPRI)</cp:lastModifiedBy>
  <cp:revision>2</cp:revision>
  <cp:lastPrinted>2012-02-29T12:32:00Z</cp:lastPrinted>
  <dcterms:created xsi:type="dcterms:W3CDTF">2020-01-06T11:46:00Z</dcterms:created>
  <dcterms:modified xsi:type="dcterms:W3CDTF">2020-01-06T11:46:00Z</dcterms:modified>
</cp:coreProperties>
</file>